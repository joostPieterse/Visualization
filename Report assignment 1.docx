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7E3" w:rsidRDefault="00BD17E3" w:rsidP="00BD17E3">
      <w:pPr>
        <w:pStyle w:val="Heading1"/>
        <w:jc w:val="both"/>
      </w:pPr>
      <w:r>
        <w:t>2IMV20 Visualization: Report Assignment 1</w:t>
      </w:r>
    </w:p>
    <w:p w:rsidR="00BD17E3" w:rsidRPr="00B109F8" w:rsidRDefault="00BD17E3" w:rsidP="00BD17E3">
      <w:pPr>
        <w:pStyle w:val="Subtitle"/>
        <w:jc w:val="both"/>
      </w:pPr>
      <w:r>
        <w:t>Lois Nijland (0860184), Joost Pieterse (0848231)</w:t>
      </w:r>
    </w:p>
    <w:p w:rsidR="00BD17E3" w:rsidRPr="000F26A6" w:rsidRDefault="00BD17E3" w:rsidP="00BD17E3">
      <w:pPr>
        <w:jc w:val="both"/>
        <w:rPr>
          <w:rFonts w:cstheme="minorHAnsi"/>
          <w:b/>
          <w:sz w:val="28"/>
          <w:u w:val="single"/>
        </w:rPr>
      </w:pPr>
      <w:r w:rsidRPr="000F26A6">
        <w:rPr>
          <w:rFonts w:cstheme="minorHAnsi"/>
          <w:b/>
          <w:sz w:val="28"/>
          <w:u w:val="single"/>
        </w:rPr>
        <w:t>Ray casting</w:t>
      </w:r>
    </w:p>
    <w:p w:rsidR="00BD17E3" w:rsidRDefault="00BD17E3" w:rsidP="00BD17E3">
      <w:pPr>
        <w:spacing w:after="0"/>
        <w:jc w:val="both"/>
        <w:rPr>
          <w:rFonts w:cstheme="minorHAnsi"/>
          <w:b/>
          <w:sz w:val="24"/>
        </w:rPr>
      </w:pPr>
      <w:r w:rsidRPr="00B109F8">
        <w:rPr>
          <w:rFonts w:cstheme="minorHAnsi"/>
          <w:b/>
          <w:sz w:val="24"/>
        </w:rPr>
        <w:t>MIP and compositing</w:t>
      </w:r>
      <w:r>
        <w:rPr>
          <w:rFonts w:cstheme="minorHAnsi"/>
          <w:b/>
          <w:sz w:val="24"/>
        </w:rPr>
        <w:t xml:space="preserve"> </w:t>
      </w:r>
    </w:p>
    <w:p w:rsidR="00BD17E3" w:rsidRPr="00506DA1" w:rsidRDefault="00BD17E3" w:rsidP="00BD17E3">
      <w:pPr>
        <w:spacing w:after="0"/>
        <w:jc w:val="both"/>
        <w:rPr>
          <w:rFonts w:cstheme="minorHAnsi"/>
          <w:b/>
          <w:i/>
        </w:rPr>
      </w:pPr>
      <w:r w:rsidRPr="00506DA1">
        <w:rPr>
          <w:rFonts w:cstheme="minorHAnsi"/>
          <w:b/>
          <w:i/>
        </w:rPr>
        <w:t>Implementation MIP</w:t>
      </w:r>
    </w:p>
    <w:p w:rsidR="00BD17E3" w:rsidRDefault="00BD17E3" w:rsidP="00BD17E3">
      <w:pPr>
        <w:spacing w:after="0"/>
        <w:jc w:val="both"/>
        <w:rPr>
          <w:rFonts w:cstheme="minorHAnsi"/>
        </w:rPr>
      </w:pPr>
      <w:r>
        <w:rPr>
          <w:rFonts w:cstheme="minorHAnsi"/>
        </w:rPr>
        <w:t>The implementation of maximum intensity projection uses large parts of the implementation of the slicer, which was already given. One difference is that we added a third nested loop which goes from 0 up to the maximum ray length, which is computed to be the length of the diagonal of the volume. This third loop is introduced for the following:</w:t>
      </w:r>
    </w:p>
    <w:p w:rsidR="00BD17E3" w:rsidRPr="00172A13" w:rsidRDefault="00BD17E3" w:rsidP="00BD17E3">
      <w:pPr>
        <w:spacing w:after="0"/>
        <w:jc w:val="both"/>
        <w:rPr>
          <w:rFonts w:ascii="Consolas" w:hAnsi="Consolas"/>
        </w:rPr>
      </w:pPr>
      <w:r w:rsidRPr="00172A13">
        <w:rPr>
          <w:rFonts w:ascii="Consolas" w:hAnsi="Consolas"/>
        </w:rPr>
        <w:t>pixelCoord[0] = uVec[0] * (i - imageCenter) + vVec[0] * (j - imageCenter) + volumeCenter[0] + (k - maxRayLength / 2) * viewVec[0];</w:t>
      </w:r>
    </w:p>
    <w:p w:rsidR="00BD17E3" w:rsidRDefault="00BD17E3" w:rsidP="00BD17E3">
      <w:pPr>
        <w:spacing w:after="0"/>
        <w:jc w:val="both"/>
        <w:rPr>
          <w:rFonts w:cstheme="minorHAnsi"/>
        </w:rPr>
      </w:pPr>
      <w:r>
        <w:rPr>
          <w:rFonts w:cstheme="minorHAnsi"/>
        </w:rPr>
        <w:t xml:space="preserve">The part that is different from the slicer’s implementation is the last part: </w:t>
      </w:r>
      <w:r w:rsidRPr="00172A13">
        <w:rPr>
          <w:rFonts w:ascii="Consolas" w:hAnsi="Consolas"/>
        </w:rPr>
        <w:t>+ (k - maxRayLength</w:t>
      </w:r>
      <w:r>
        <w:rPr>
          <w:rFonts w:ascii="Consolas" w:hAnsi="Consolas"/>
        </w:rPr>
        <w:t xml:space="preserve"> / 2) * viewVec[0]</w:t>
      </w:r>
      <w:r>
        <w:rPr>
          <w:rFonts w:cstheme="minorHAnsi"/>
        </w:rPr>
        <w:t xml:space="preserve">. We use this to obtain the entire vector (all the points along the vector), whereas before, in the slicer, you only had one point. A similar implementation is done for </w:t>
      </w:r>
      <w:r>
        <w:rPr>
          <w:rFonts w:ascii="Consolas" w:hAnsi="Consolas"/>
        </w:rPr>
        <w:t>pixelCoord[1</w:t>
      </w:r>
      <w:r w:rsidRPr="00172A13">
        <w:rPr>
          <w:rFonts w:ascii="Consolas" w:hAnsi="Consolas"/>
        </w:rPr>
        <w:t>]</w:t>
      </w:r>
      <w:r>
        <w:rPr>
          <w:rFonts w:cstheme="minorHAnsi"/>
        </w:rPr>
        <w:t xml:space="preserve"> and </w:t>
      </w:r>
      <w:r>
        <w:rPr>
          <w:rFonts w:ascii="Consolas" w:hAnsi="Consolas"/>
        </w:rPr>
        <w:t>pixelCoord[2</w:t>
      </w:r>
      <w:r w:rsidRPr="00172A13">
        <w:rPr>
          <w:rFonts w:ascii="Consolas" w:hAnsi="Consolas"/>
        </w:rPr>
        <w:t>]</w:t>
      </w:r>
      <w:r>
        <w:rPr>
          <w:rFonts w:cstheme="minorHAnsi"/>
        </w:rPr>
        <w:t>.</w:t>
      </w:r>
    </w:p>
    <w:p w:rsidR="00BD17E3" w:rsidRDefault="00BD17E3" w:rsidP="00BD17E3">
      <w:pPr>
        <w:spacing w:after="0"/>
        <w:jc w:val="both"/>
        <w:rPr>
          <w:rFonts w:cstheme="minorHAnsi"/>
        </w:rPr>
      </w:pPr>
      <w:r>
        <w:rPr>
          <w:rFonts w:cstheme="minorHAnsi"/>
        </w:rPr>
        <w:t xml:space="preserve">The variable </w:t>
      </w:r>
      <w:r>
        <w:rPr>
          <w:rFonts w:ascii="Consolas" w:hAnsi="Consolas" w:cstheme="minorHAnsi"/>
        </w:rPr>
        <w:t>val</w:t>
      </w:r>
      <w:r>
        <w:rPr>
          <w:rFonts w:cstheme="minorHAnsi"/>
        </w:rPr>
        <w:t xml:space="preserve"> is computed to be the maximum of all </w:t>
      </w:r>
      <w:r>
        <w:rPr>
          <w:rFonts w:ascii="Consolas" w:hAnsi="Consolas" w:cstheme="minorHAnsi"/>
        </w:rPr>
        <w:t>getVoxel(pixelCoord)</w:t>
      </w:r>
      <w:r>
        <w:rPr>
          <w:rFonts w:cstheme="minorHAnsi"/>
        </w:rPr>
        <w:t xml:space="preserve"> or </w:t>
      </w:r>
      <w:r>
        <w:rPr>
          <w:rFonts w:ascii="Consolas" w:hAnsi="Consolas" w:cstheme="minorHAnsi"/>
        </w:rPr>
        <w:t>getInterpolatedVoxel(pixelCoord)</w:t>
      </w:r>
      <w:r>
        <w:rPr>
          <w:rFonts w:cstheme="minorHAnsi"/>
        </w:rPr>
        <w:t xml:space="preserve"> (this will be described in Section Tri-linear interpolation). By doing this we get the maximum value for each point and we use these values for the final image.</w:t>
      </w:r>
    </w:p>
    <w:p w:rsidR="00BD17E3" w:rsidRDefault="00BD17E3" w:rsidP="00BD17E3">
      <w:pPr>
        <w:spacing w:after="0"/>
        <w:jc w:val="both"/>
        <w:rPr>
          <w:rFonts w:cstheme="minorHAnsi"/>
        </w:rPr>
      </w:pPr>
      <w:r>
        <w:rPr>
          <w:rFonts w:cstheme="minorHAnsi"/>
        </w:rPr>
        <w:t xml:space="preserve">Another difference with slicer is that the RGB of the image is set slightly differently. Namely, we use a loop with variable </w:t>
      </w:r>
      <w:r>
        <w:rPr>
          <w:rFonts w:ascii="Consolas" w:hAnsi="Consolas" w:cstheme="minorHAnsi"/>
        </w:rPr>
        <w:t>k</w:t>
      </w:r>
      <w:r>
        <w:rPr>
          <w:rFonts w:cstheme="minorHAnsi"/>
        </w:rPr>
        <w:t xml:space="preserve"> that goes from 0 to </w:t>
      </w:r>
      <w:r w:rsidRPr="00C518C1">
        <w:rPr>
          <w:rFonts w:ascii="Consolas" w:hAnsi="Consolas" w:cstheme="minorHAnsi"/>
        </w:rPr>
        <w:t>step</w:t>
      </w:r>
      <w:r>
        <w:rPr>
          <w:rFonts w:cstheme="minorHAnsi"/>
        </w:rPr>
        <w:t xml:space="preserve"> (described in Section Responsiveness) and we use a nested loop with variable </w:t>
      </w:r>
      <w:r w:rsidRPr="00C518C1">
        <w:rPr>
          <w:rFonts w:ascii="Consolas" w:hAnsi="Consolas" w:cstheme="minorHAnsi"/>
        </w:rPr>
        <w:t>g</w:t>
      </w:r>
      <w:r>
        <w:rPr>
          <w:rFonts w:cstheme="minorHAnsi"/>
        </w:rPr>
        <w:t xml:space="preserve"> that goes from 0 to </w:t>
      </w:r>
      <w:r w:rsidRPr="00C518C1">
        <w:rPr>
          <w:rFonts w:ascii="Consolas" w:hAnsi="Consolas" w:cstheme="minorHAnsi"/>
        </w:rPr>
        <w:t>step</w:t>
      </w:r>
      <w:r>
        <w:rPr>
          <w:rFonts w:cstheme="minorHAnsi"/>
        </w:rPr>
        <w:t xml:space="preserve">. We then do </w:t>
      </w:r>
      <w:r w:rsidRPr="00C518C1">
        <w:rPr>
          <w:rFonts w:ascii="Consolas" w:hAnsi="Consolas"/>
        </w:rPr>
        <w:t>image.setRGB(i + k, j + g, pixelColor)</w:t>
      </w:r>
      <w:r>
        <w:t xml:space="preserve">. </w:t>
      </w:r>
      <w:r>
        <w:rPr>
          <w:rFonts w:cstheme="minorHAnsi"/>
        </w:rPr>
        <w:t xml:space="preserve">This way we give every pixel along all the vectors their corresponding color. We only do this </w:t>
      </w:r>
      <w:r w:rsidRPr="00C518C1">
        <w:rPr>
          <w:rFonts w:ascii="Consolas" w:hAnsi="Consolas"/>
        </w:rPr>
        <w:t>if (i + k &lt; image.getWidth() &amp;&amp; j + g &lt; image.getHeight())</w:t>
      </w:r>
      <w:r>
        <w:rPr>
          <w:rFonts w:cstheme="minorHAnsi"/>
        </w:rPr>
        <w:t>, so that we do not exceed the image width or height.</w:t>
      </w:r>
    </w:p>
    <w:p w:rsidR="00BD17E3" w:rsidRDefault="00BD17E3" w:rsidP="00BD17E3">
      <w:pPr>
        <w:spacing w:after="0"/>
        <w:jc w:val="both"/>
        <w:rPr>
          <w:rFonts w:cstheme="minorHAnsi"/>
        </w:rPr>
      </w:pPr>
      <w:r>
        <w:rPr>
          <w:rFonts w:cstheme="minorHAnsi"/>
        </w:rPr>
        <w:t xml:space="preserve">The final difference between MIP and slicer is that some features were added for MIP to improve responsiveness. This is discussed in Section Responsiveness. </w:t>
      </w:r>
    </w:p>
    <w:p w:rsidR="00BD17E3" w:rsidRPr="00E930D5" w:rsidRDefault="00BD17E3" w:rsidP="00BD17E3">
      <w:pPr>
        <w:spacing w:after="0"/>
        <w:jc w:val="both"/>
        <w:rPr>
          <w:rFonts w:cstheme="minorHAnsi"/>
        </w:rPr>
      </w:pPr>
      <w:r>
        <w:rPr>
          <w:rFonts w:cstheme="minorHAnsi"/>
        </w:rPr>
        <w:t xml:space="preserve"> </w:t>
      </w:r>
    </w:p>
    <w:p w:rsidR="00BD17E3" w:rsidRPr="00506DA1" w:rsidRDefault="00BD17E3" w:rsidP="00BD17E3">
      <w:pPr>
        <w:spacing w:after="0"/>
        <w:jc w:val="both"/>
        <w:rPr>
          <w:rFonts w:cstheme="minorHAnsi"/>
          <w:b/>
          <w:i/>
        </w:rPr>
      </w:pPr>
      <w:r w:rsidRPr="00506DA1">
        <w:rPr>
          <w:rFonts w:cstheme="minorHAnsi"/>
          <w:b/>
          <w:i/>
        </w:rPr>
        <w:t>Implementation compositing</w:t>
      </w:r>
    </w:p>
    <w:p w:rsidR="00BD17E3" w:rsidRDefault="00BD17E3" w:rsidP="00BD17E3">
      <w:pPr>
        <w:spacing w:after="0"/>
        <w:jc w:val="both"/>
        <w:rPr>
          <w:rFonts w:cstheme="minorHAnsi"/>
        </w:rPr>
      </w:pPr>
      <w:r>
        <w:rPr>
          <w:rFonts w:cstheme="minorHAnsi"/>
        </w:rPr>
        <w:t xml:space="preserve">The implementation of compositing has only a few differences with MIP. We add a variable </w:t>
      </w:r>
      <w:r>
        <w:rPr>
          <w:rFonts w:ascii="Consolas" w:hAnsi="Consolas" w:cstheme="minorHAnsi"/>
        </w:rPr>
        <w:t>previousColor</w:t>
      </w:r>
      <w:r>
        <w:rPr>
          <w:rFonts w:cstheme="minorHAnsi"/>
        </w:rPr>
        <w:t xml:space="preserve">, which is initialized to be </w:t>
      </w:r>
      <w:r>
        <w:rPr>
          <w:rFonts w:ascii="Consolas" w:hAnsi="Consolas" w:cstheme="minorHAnsi"/>
        </w:rPr>
        <w:t>TFColor(0, 0, 0, 0)</w:t>
      </w:r>
      <w:r>
        <w:rPr>
          <w:rFonts w:cstheme="minorHAnsi"/>
        </w:rPr>
        <w:t xml:space="preserve">. We do not use variable </w:t>
      </w:r>
      <w:r>
        <w:rPr>
          <w:rFonts w:ascii="Consolas" w:hAnsi="Consolas" w:cstheme="minorHAnsi"/>
        </w:rPr>
        <w:t xml:space="preserve">val </w:t>
      </w:r>
      <w:r>
        <w:rPr>
          <w:rFonts w:cstheme="minorHAnsi"/>
        </w:rPr>
        <w:t xml:space="preserve">anymore, instead we use variable </w:t>
      </w:r>
      <w:r>
        <w:rPr>
          <w:rFonts w:ascii="Consolas" w:hAnsi="Consolas" w:cstheme="minorHAnsi"/>
        </w:rPr>
        <w:t>alpha</w:t>
      </w:r>
      <w:r>
        <w:rPr>
          <w:rFonts w:cstheme="minorHAnsi"/>
        </w:rPr>
        <w:t xml:space="preserve">, which simply computes </w:t>
      </w:r>
      <w:r>
        <w:rPr>
          <w:rFonts w:ascii="Consolas" w:hAnsi="Consolas" w:cstheme="minorHAnsi"/>
        </w:rPr>
        <w:t>getVoxel(pixelCoord)</w:t>
      </w:r>
      <w:r>
        <w:rPr>
          <w:rFonts w:cstheme="minorHAnsi"/>
        </w:rPr>
        <w:t xml:space="preserve"> or </w:t>
      </w:r>
      <w:r>
        <w:rPr>
          <w:rFonts w:ascii="Consolas" w:hAnsi="Consolas" w:cstheme="minorHAnsi"/>
        </w:rPr>
        <w:t>getInterpolatedVoxel(pixelCoord)</w:t>
      </w:r>
      <w:r>
        <w:rPr>
          <w:rFonts w:cstheme="minorHAnsi"/>
        </w:rPr>
        <w:t xml:space="preserve">. </w:t>
      </w:r>
    </w:p>
    <w:p w:rsidR="00BD17E3" w:rsidRDefault="00BD17E3" w:rsidP="00BD17E3">
      <w:pPr>
        <w:spacing w:after="0"/>
        <w:jc w:val="both"/>
        <w:rPr>
          <w:rFonts w:cstheme="minorHAnsi"/>
        </w:rPr>
      </w:pPr>
      <w:r>
        <w:rPr>
          <w:rFonts w:cstheme="minorHAnsi"/>
        </w:rPr>
        <w:t>After this there is a new part, which is based on the “Front-to-Back” method for compositing. This method has the following formulas:</w:t>
      </w:r>
    </w:p>
    <w:p w:rsidR="00BD17E3" w:rsidRPr="00DD339E" w:rsidRDefault="00BD17E3" w:rsidP="00BD17E3">
      <w:pPr>
        <w:spacing w:after="0"/>
        <w:jc w:val="both"/>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out</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in</m:t>
              </m:r>
            </m:sub>
          </m:sSub>
          <m:r>
            <w:rPr>
              <w:rFonts w:ascii="Cambria Math" w:hAnsi="Cambria Math" w:cstheme="minorHAnsi"/>
            </w:rPr>
            <m:t>+C</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*α</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*(1-</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in</m:t>
              </m:r>
            </m:sub>
          </m:sSub>
          <m:r>
            <w:rPr>
              <w:rFonts w:ascii="Cambria Math" w:hAnsi="Cambria Math" w:cstheme="minorHAnsi"/>
            </w:rPr>
            <m:t>)</m:t>
          </m:r>
        </m:oMath>
      </m:oMathPara>
    </w:p>
    <w:p w:rsidR="00BD17E3" w:rsidRDefault="00BD17E3" w:rsidP="00BD17E3">
      <w:pPr>
        <w:spacing w:after="0"/>
        <w:jc w:val="both"/>
        <w:rPr>
          <w:rFonts w:cstheme="minorHAnsi"/>
        </w:rPr>
      </w:pPr>
      <m:oMathPara>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out</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in</m:t>
              </m:r>
            </m:sub>
          </m:sSub>
          <m:r>
            <w:rPr>
              <w:rFonts w:ascii="Cambria Math" w:hAnsi="Cambria Math" w:cstheme="minorHAnsi"/>
            </w:rPr>
            <m:t>+α</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*(1-</m:t>
          </m:r>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in</m:t>
              </m:r>
            </m:sub>
          </m:sSub>
          <m:r>
            <w:rPr>
              <w:rFonts w:ascii="Cambria Math" w:hAnsi="Cambria Math" w:cstheme="minorHAnsi"/>
            </w:rPr>
            <m:t>)</m:t>
          </m:r>
        </m:oMath>
      </m:oMathPara>
    </w:p>
    <w:p w:rsidR="00BD17E3" w:rsidRDefault="00BD17E3" w:rsidP="00BD17E3">
      <w:pPr>
        <w:spacing w:after="0"/>
        <w:jc w:val="both"/>
        <w:rPr>
          <w:rFonts w:cstheme="minorHAnsi"/>
        </w:rPr>
      </w:pPr>
      <w:r>
        <w:rPr>
          <w:rFonts w:cstheme="minorHAnsi"/>
        </w:rPr>
        <w:t>We implemented this “Front-to-Back” method as follows:</w:t>
      </w:r>
    </w:p>
    <w:p w:rsidR="00BD17E3" w:rsidRDefault="00BD17E3" w:rsidP="00BD17E3">
      <w:pPr>
        <w:spacing w:after="0"/>
        <w:jc w:val="both"/>
        <w:rPr>
          <w:rFonts w:ascii="Consolas" w:hAnsi="Consolas" w:cstheme="minorHAnsi"/>
        </w:rPr>
      </w:pPr>
      <w:r w:rsidRPr="0035303C">
        <w:rPr>
          <w:rFonts w:ascii="Consolas" w:hAnsi="Consolas" w:cstheme="minorHAnsi"/>
        </w:rPr>
        <w:t>TFColo</w:t>
      </w:r>
      <w:r>
        <w:rPr>
          <w:rFonts w:ascii="Consolas" w:hAnsi="Consolas" w:cstheme="minorHAnsi"/>
        </w:rPr>
        <w:t>r color = tFunc.getColor(alpha)</w:t>
      </w:r>
    </w:p>
    <w:p w:rsidR="00BD17E3" w:rsidRDefault="00BD17E3" w:rsidP="00BD17E3">
      <w:pPr>
        <w:spacing w:after="0"/>
        <w:jc w:val="both"/>
        <w:rPr>
          <w:rFonts w:cstheme="minorHAnsi"/>
        </w:rPr>
      </w:pPr>
      <w:r>
        <w:rPr>
          <w:rFonts w:cstheme="minorHAnsi"/>
        </w:rPr>
        <w:t xml:space="preserve">And we do for variable </w:t>
      </w:r>
      <w:r>
        <w:rPr>
          <w:rFonts w:ascii="Consolas" w:hAnsi="Consolas" w:cstheme="minorHAnsi"/>
        </w:rPr>
        <w:t>red</w:t>
      </w:r>
      <w:r>
        <w:rPr>
          <w:rFonts w:cstheme="minorHAnsi"/>
        </w:rPr>
        <w:t xml:space="preserve"> the following (using the C</w:t>
      </w:r>
      <w:r>
        <w:rPr>
          <w:rFonts w:cstheme="minorHAnsi"/>
          <w:vertAlign w:val="subscript"/>
        </w:rPr>
        <w:t>out</w:t>
      </w:r>
      <w:r>
        <w:rPr>
          <w:rFonts w:cstheme="minorHAnsi"/>
        </w:rPr>
        <w:t xml:space="preserve"> formula above with our variables):</w:t>
      </w:r>
    </w:p>
    <w:p w:rsidR="00BD17E3" w:rsidRPr="0035303C" w:rsidRDefault="00BD17E3" w:rsidP="00BD17E3">
      <w:pPr>
        <w:spacing w:after="0"/>
        <w:jc w:val="both"/>
        <w:rPr>
          <w:rFonts w:ascii="Consolas" w:hAnsi="Consolas" w:cstheme="minorHAnsi"/>
        </w:rPr>
      </w:pPr>
      <w:r w:rsidRPr="0035303C">
        <w:rPr>
          <w:rFonts w:ascii="Consolas" w:hAnsi="Consolas" w:cstheme="minorHAnsi"/>
        </w:rPr>
        <w:t xml:space="preserve">double red = previousColor.r + color.r * alpha / max * (1 - </w:t>
      </w:r>
      <w:r>
        <w:rPr>
          <w:rFonts w:ascii="Consolas" w:hAnsi="Consolas" w:cstheme="minorHAnsi"/>
        </w:rPr>
        <w:t>previousColor.a)</w:t>
      </w:r>
    </w:p>
    <w:p w:rsidR="00BD17E3" w:rsidRPr="0035303C" w:rsidRDefault="00BD17E3" w:rsidP="00BD17E3">
      <w:pPr>
        <w:spacing w:after="0"/>
        <w:jc w:val="both"/>
        <w:rPr>
          <w:rFonts w:ascii="Consolas" w:hAnsi="Consolas" w:cstheme="minorHAnsi"/>
        </w:rPr>
      </w:pPr>
      <w:r>
        <w:rPr>
          <w:rFonts w:ascii="Consolas" w:hAnsi="Consolas" w:cstheme="minorHAnsi"/>
        </w:rPr>
        <w:t>previousColor.r = red</w:t>
      </w:r>
    </w:p>
    <w:p w:rsidR="00BD17E3" w:rsidRDefault="00BD17E3" w:rsidP="00BD17E3">
      <w:pPr>
        <w:spacing w:after="0"/>
        <w:jc w:val="both"/>
        <w:rPr>
          <w:rFonts w:cstheme="minorHAnsi"/>
        </w:rPr>
      </w:pPr>
      <w:r>
        <w:rPr>
          <w:rFonts w:cstheme="minorHAnsi"/>
        </w:rPr>
        <w:lastRenderedPageBreak/>
        <w:t xml:space="preserve">For </w:t>
      </w:r>
      <w:r>
        <w:rPr>
          <w:rFonts w:ascii="Consolas" w:hAnsi="Consolas" w:cstheme="minorHAnsi"/>
        </w:rPr>
        <w:t>green</w:t>
      </w:r>
      <w:r>
        <w:rPr>
          <w:rFonts w:cstheme="minorHAnsi"/>
        </w:rPr>
        <w:t xml:space="preserve"> and </w:t>
      </w:r>
      <w:r>
        <w:rPr>
          <w:rFonts w:ascii="Consolas" w:hAnsi="Consolas" w:cstheme="minorHAnsi"/>
        </w:rPr>
        <w:t xml:space="preserve">blue </w:t>
      </w:r>
      <w:r>
        <w:rPr>
          <w:rFonts w:cstheme="minorHAnsi"/>
        </w:rPr>
        <w:t xml:space="preserve">we do the same with </w:t>
      </w:r>
      <w:r>
        <w:rPr>
          <w:rFonts w:ascii="Consolas" w:hAnsi="Consolas" w:cstheme="minorHAnsi"/>
        </w:rPr>
        <w:t>previousColor.g, color.g</w:t>
      </w:r>
      <w:r>
        <w:rPr>
          <w:rFonts w:cstheme="minorHAnsi"/>
        </w:rPr>
        <w:t xml:space="preserve"> and </w:t>
      </w:r>
      <w:r>
        <w:rPr>
          <w:rFonts w:ascii="Consolas" w:hAnsi="Consolas" w:cstheme="minorHAnsi"/>
        </w:rPr>
        <w:t>previousColor.b, color.b</w:t>
      </w:r>
      <w:r>
        <w:rPr>
          <w:rFonts w:cstheme="minorHAnsi"/>
        </w:rPr>
        <w:t xml:space="preserve"> respectively. For newA</w:t>
      </w:r>
      <w:r>
        <w:rPr>
          <w:rFonts w:ascii="Consolas" w:hAnsi="Consolas" w:cstheme="minorHAnsi"/>
        </w:rPr>
        <w:t>lpha</w:t>
      </w:r>
      <w:r>
        <w:rPr>
          <w:rFonts w:cstheme="minorHAnsi"/>
        </w:rPr>
        <w:t xml:space="preserve">, we also do the same with </w:t>
      </w:r>
      <w:r>
        <w:rPr>
          <w:rFonts w:ascii="Consolas" w:hAnsi="Consolas" w:cstheme="minorHAnsi"/>
        </w:rPr>
        <w:t>previousColor.a</w:t>
      </w:r>
      <w:r>
        <w:rPr>
          <w:rFonts w:cstheme="minorHAnsi"/>
        </w:rPr>
        <w:t>, but here we do not use the “</w:t>
      </w:r>
      <w:r w:rsidRPr="0035303C">
        <w:rPr>
          <w:rFonts w:ascii="Consolas" w:hAnsi="Consolas" w:cstheme="minorHAnsi"/>
        </w:rPr>
        <w:t>color.</w:t>
      </w:r>
      <w:r>
        <w:rPr>
          <w:rFonts w:ascii="Consolas" w:hAnsi="Consolas" w:cstheme="minorHAnsi"/>
        </w:rPr>
        <w:t>x</w:t>
      </w:r>
      <w:r>
        <w:rPr>
          <w:rFonts w:cstheme="minorHAnsi"/>
        </w:rPr>
        <w:t>” (using the α</w:t>
      </w:r>
      <w:r>
        <w:rPr>
          <w:rFonts w:cstheme="minorHAnsi"/>
          <w:vertAlign w:val="subscript"/>
        </w:rPr>
        <w:t>out</w:t>
      </w:r>
      <w:r>
        <w:rPr>
          <w:rFonts w:cstheme="minorHAnsi"/>
        </w:rPr>
        <w:t xml:space="preserve"> formula above with our variables).</w:t>
      </w:r>
    </w:p>
    <w:p w:rsidR="00BD17E3" w:rsidRPr="00750ADE" w:rsidRDefault="00BD17E3" w:rsidP="00BD17E3">
      <w:pPr>
        <w:spacing w:after="0"/>
        <w:jc w:val="both"/>
        <w:rPr>
          <w:rFonts w:cstheme="minorHAnsi"/>
        </w:rPr>
      </w:pPr>
      <w:r>
        <w:rPr>
          <w:rFonts w:cstheme="minorHAnsi"/>
        </w:rPr>
        <w:t>Now we set the “</w:t>
      </w:r>
      <w:r>
        <w:rPr>
          <w:rFonts w:ascii="Consolas" w:hAnsi="Consolas" w:cstheme="minorHAnsi"/>
        </w:rPr>
        <w:t>voxelColor.x</w:t>
      </w:r>
      <w:r>
        <w:rPr>
          <w:rFonts w:cstheme="minorHAnsi"/>
        </w:rPr>
        <w:t>” to be the computed “</w:t>
      </w:r>
      <w:r>
        <w:rPr>
          <w:rFonts w:ascii="Consolas" w:hAnsi="Consolas" w:cstheme="minorHAnsi"/>
        </w:rPr>
        <w:t>previousColor.x</w:t>
      </w:r>
      <w:r>
        <w:rPr>
          <w:rFonts w:cstheme="minorHAnsi"/>
        </w:rPr>
        <w:t xml:space="preserve">”. So </w:t>
      </w:r>
      <w:r w:rsidRPr="00F670E9">
        <w:rPr>
          <w:rFonts w:ascii="Consolas" w:hAnsi="Consolas" w:cstheme="minorHAnsi"/>
        </w:rPr>
        <w:t>voxelColor.r = previousColor.r</w:t>
      </w:r>
      <w:r>
        <w:rPr>
          <w:rFonts w:cstheme="minorHAnsi"/>
        </w:rPr>
        <w:t xml:space="preserve">, and similarly for </w:t>
      </w:r>
      <w:r>
        <w:rPr>
          <w:rFonts w:ascii="Consolas" w:hAnsi="Consolas" w:cstheme="minorHAnsi"/>
        </w:rPr>
        <w:t>voxelColor.g</w:t>
      </w:r>
      <w:r>
        <w:rPr>
          <w:rFonts w:cstheme="minorHAnsi"/>
        </w:rPr>
        <w:t xml:space="preserve">, </w:t>
      </w:r>
      <w:r>
        <w:rPr>
          <w:rFonts w:ascii="Consolas" w:hAnsi="Consolas" w:cstheme="minorHAnsi"/>
        </w:rPr>
        <w:t>voxelColor.b</w:t>
      </w:r>
      <w:r>
        <w:rPr>
          <w:rFonts w:cstheme="minorHAnsi"/>
        </w:rPr>
        <w:t xml:space="preserve"> and </w:t>
      </w:r>
      <w:r w:rsidRPr="00F670E9">
        <w:rPr>
          <w:rFonts w:ascii="Consolas" w:hAnsi="Consolas" w:cstheme="minorHAnsi"/>
        </w:rPr>
        <w:t>voxelColor.</w:t>
      </w:r>
      <w:r>
        <w:rPr>
          <w:rFonts w:ascii="Consolas" w:hAnsi="Consolas" w:cstheme="minorHAnsi"/>
        </w:rPr>
        <w:t>a</w:t>
      </w:r>
      <w:r>
        <w:rPr>
          <w:rFonts w:cstheme="minorHAnsi"/>
        </w:rPr>
        <w:t xml:space="preserve">. </w:t>
      </w:r>
    </w:p>
    <w:p w:rsidR="00BD17E3" w:rsidRPr="00B109F8" w:rsidRDefault="00BD17E3" w:rsidP="00BD17E3">
      <w:pPr>
        <w:spacing w:after="0"/>
        <w:jc w:val="both"/>
        <w:rPr>
          <w:rFonts w:cstheme="minorHAnsi"/>
        </w:rPr>
      </w:pPr>
    </w:p>
    <w:p w:rsidR="00BD17E3" w:rsidRPr="00506DA1" w:rsidRDefault="00BD17E3" w:rsidP="00BD17E3">
      <w:pPr>
        <w:spacing w:after="0"/>
        <w:jc w:val="both"/>
        <w:rPr>
          <w:rFonts w:cstheme="minorHAnsi"/>
          <w:b/>
          <w:i/>
        </w:rPr>
      </w:pPr>
      <w:r w:rsidRPr="00506DA1">
        <w:rPr>
          <w:rFonts w:cstheme="minorHAnsi"/>
          <w:b/>
          <w:i/>
        </w:rPr>
        <w:t>Pros and cons</w:t>
      </w:r>
    </w:p>
    <w:p w:rsidR="00BD17E3" w:rsidRDefault="00BD17E3" w:rsidP="00BD17E3">
      <w:pPr>
        <w:spacing w:after="0"/>
        <w:jc w:val="both"/>
        <w:rPr>
          <w:rFonts w:cstheme="minorHAnsi"/>
        </w:rPr>
      </w:pPr>
      <w:r>
        <w:rPr>
          <w:rFonts w:cstheme="minorHAnsi"/>
        </w:rPr>
        <w:t>A pro of MIP is that it displays the “inside” of the image. As an example, take the visualization of a skull. Using MIP, you will be able to clearly see the bone structure and teeth for example. So, because of this property the visualization of particular objects is very clear.</w:t>
      </w:r>
    </w:p>
    <w:p w:rsidR="00BD17E3" w:rsidRDefault="00BD17E3" w:rsidP="00BD17E3">
      <w:pPr>
        <w:spacing w:after="0"/>
        <w:jc w:val="both"/>
        <w:rPr>
          <w:rFonts w:cstheme="minorHAnsi"/>
        </w:rPr>
      </w:pPr>
      <w:r>
        <w:rPr>
          <w:rFonts w:cstheme="minorHAnsi"/>
        </w:rPr>
        <w:t xml:space="preserve">A con of MIP occurs when you want to visualize an object that has approximately the same intensity everywhere. If this is the case, then everything will appear in approximately the same color, and thus it will be difficult to distinguish between various parts of the object. </w:t>
      </w:r>
    </w:p>
    <w:p w:rsidR="00BD17E3" w:rsidRDefault="00BD17E3" w:rsidP="00BD17E3">
      <w:pPr>
        <w:spacing w:after="0"/>
        <w:jc w:val="both"/>
        <w:rPr>
          <w:rFonts w:cstheme="minorHAnsi"/>
        </w:rPr>
      </w:pPr>
      <w:r>
        <w:rPr>
          <w:rFonts w:cstheme="minorHAnsi"/>
        </w:rPr>
        <w:t>A pro of compositing is that you can very clearly see the outline of an object. So in the case discussed in the previous part, where the object has approximately the same intensity everywhere, you will still be able to see what is visualized very clearly. Another pro of compositing is that you can use different colors to make it clearer what object is visualized. For example, take the cross section of a lime, a lemon, and an orange. Using the color green for the lime, yellow for the lemon, and orange for the orange immediately shows you which object is visualized. Whereas, if you would not be able to use colors, these objects become almost impossible to distinguish.</w:t>
      </w:r>
    </w:p>
    <w:p w:rsidR="00BD17E3" w:rsidRDefault="00BD17E3" w:rsidP="00BD17E3">
      <w:pPr>
        <w:spacing w:after="0"/>
        <w:jc w:val="both"/>
        <w:rPr>
          <w:rFonts w:cstheme="minorHAnsi"/>
        </w:rPr>
      </w:pPr>
      <w:r>
        <w:rPr>
          <w:rFonts w:cstheme="minorHAnsi"/>
        </w:rPr>
        <w:t>A con of compositing is that some details of an image can get lost. Take again the example of the visualization of the skull. Certain parts, such as the teeth, cannot be seen in the final image when using compositing.</w:t>
      </w:r>
    </w:p>
    <w:p w:rsidR="00BD17E3" w:rsidRDefault="00BD17E3" w:rsidP="00BD17E3">
      <w:pPr>
        <w:spacing w:after="0"/>
        <w:jc w:val="both"/>
        <w:rPr>
          <w:rFonts w:cstheme="minorHAnsi"/>
        </w:rPr>
      </w:pPr>
    </w:p>
    <w:p w:rsidR="00BD17E3" w:rsidRPr="00506DA1" w:rsidRDefault="00BD17E3" w:rsidP="00BD17E3">
      <w:pPr>
        <w:spacing w:after="0"/>
        <w:jc w:val="both"/>
        <w:rPr>
          <w:rFonts w:cstheme="minorHAnsi"/>
          <w:b/>
          <w:i/>
        </w:rPr>
      </w:pPr>
      <w:r w:rsidRPr="00506DA1">
        <w:rPr>
          <w:rFonts w:cstheme="minorHAnsi"/>
          <w:b/>
          <w:i/>
        </w:rPr>
        <w:t>Results</w:t>
      </w:r>
    </w:p>
    <w:p w:rsidR="00BD17E3" w:rsidRDefault="00BD17E3" w:rsidP="00BD17E3">
      <w:pPr>
        <w:keepNext/>
        <w:spacing w:after="0"/>
        <w:jc w:val="both"/>
      </w:pPr>
      <w:r>
        <w:t xml:space="preserve">Multiple comparisons are made to illustrate the strong and weak points of both MIP and compositing. </w:t>
      </w:r>
    </w:p>
    <w:p w:rsidR="00BD17E3" w:rsidRDefault="00BD17E3" w:rsidP="00BD17E3">
      <w:pPr>
        <w:keepNext/>
        <w:spacing w:after="0"/>
        <w:jc w:val="both"/>
      </w:pPr>
      <w:r>
        <w:t xml:space="preserve">Figure </w:t>
      </w:r>
      <w:r w:rsidRPr="00A64B26">
        <w:rPr>
          <w:color w:val="FF0000"/>
        </w:rPr>
        <w:t xml:space="preserve">XXX </w:t>
      </w:r>
      <w:r>
        <w:t>shows that the visualization of the pig is clearer when using compositing. The pig’s ears and snout can be distinguished much better from the rest of the pig when compositing is used. Also the flower pattern on the pig’s body can be observed better. This confirms the weak point of MIP; when the intensity is approximately the same everywhere, it becomes difficult to distinguish between the various part of the image. However, the compositing method is not better than the MIP method on all aspects. Namely, (a) reveals some lighter parts (coins) at the bottom of the pig. This cannot be seen in (b).</w:t>
      </w:r>
    </w:p>
    <w:p w:rsidR="00BD17E3" w:rsidRDefault="00BD17E3" w:rsidP="00BD17E3">
      <w:pPr>
        <w:keepNext/>
        <w:spacing w:after="0"/>
        <w:jc w:val="both"/>
      </w:pPr>
      <w:r>
        <w:rPr>
          <w:noProof/>
        </w:rPr>
        <w:drawing>
          <wp:inline distT="0" distB="0" distL="0" distR="0" wp14:anchorId="0BD110FB" wp14:editId="6E85205B">
            <wp:extent cx="4057650" cy="20776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0329" cy="2104647"/>
                    </a:xfrm>
                    <a:prstGeom prst="rect">
                      <a:avLst/>
                    </a:prstGeom>
                    <a:noFill/>
                    <a:ln>
                      <a:noFill/>
                    </a:ln>
                  </pic:spPr>
                </pic:pic>
              </a:graphicData>
            </a:graphic>
          </wp:inline>
        </w:drawing>
      </w:r>
    </w:p>
    <w:p w:rsidR="00BD17E3" w:rsidRDefault="00BD17E3" w:rsidP="00BD17E3">
      <w:pPr>
        <w:pStyle w:val="Caption"/>
        <w:jc w:val="both"/>
        <w:rPr>
          <w:noProof/>
        </w:rPr>
      </w:pPr>
      <w:r>
        <w:t xml:space="preserve">Figure </w:t>
      </w:r>
      <w:r>
        <w:fldChar w:fldCharType="begin"/>
      </w:r>
      <w:r>
        <w:instrText xml:space="preserve"> SEQ Figure \* ARABIC </w:instrText>
      </w:r>
      <w:r>
        <w:fldChar w:fldCharType="separate"/>
      </w:r>
      <w:r>
        <w:rPr>
          <w:noProof/>
        </w:rPr>
        <w:t>1</w:t>
      </w:r>
      <w:r>
        <w:fldChar w:fldCharType="end"/>
      </w:r>
      <w:r>
        <w:rPr>
          <w:noProof/>
        </w:rPr>
        <w:t xml:space="preserve"> Pig using (a) MIP and (b) Compositing</w:t>
      </w:r>
    </w:p>
    <w:p w:rsidR="00BD17E3" w:rsidRDefault="00BD17E3" w:rsidP="00BD17E3">
      <w:pPr>
        <w:keepNext/>
        <w:spacing w:after="0"/>
        <w:jc w:val="both"/>
        <w:rPr>
          <w:noProof/>
        </w:rPr>
      </w:pPr>
      <w:r>
        <w:lastRenderedPageBreak/>
        <w:t xml:space="preserve">Figure </w:t>
      </w:r>
      <w:r w:rsidRPr="00A64B26">
        <w:rPr>
          <w:color w:val="FF0000"/>
        </w:rPr>
        <w:t xml:space="preserve">XXX </w:t>
      </w:r>
      <w:r>
        <w:t>shows</w:t>
      </w:r>
      <w:r>
        <w:rPr>
          <w:noProof/>
        </w:rPr>
        <w:t xml:space="preserve"> the difference between using MIP and compositing for the carp. These different techniques show different aspects of the carp. </w:t>
      </w:r>
      <w:r>
        <w:t xml:space="preserve">Figure </w:t>
      </w:r>
      <w:r w:rsidRPr="00A64B26">
        <w:rPr>
          <w:color w:val="FF0000"/>
        </w:rPr>
        <w:t xml:space="preserve">XXX </w:t>
      </w:r>
      <w:r>
        <w:t xml:space="preserve">(a) visualizes the skeleton of the carp, whereas (b) and (c) visualize the outside of the carp. This illustrates the previously mentioned pro of MIP; it shows the “inside” of the carp. However, the outside of the fish, such as the head of the fish becomes less visible using MIP. In (b) and (c), the pro of compositing is shown; the outline of the carp is clearer. </w:t>
      </w:r>
    </w:p>
    <w:p w:rsidR="00BD17E3" w:rsidRDefault="00BD17E3" w:rsidP="00BD17E3">
      <w:pPr>
        <w:keepNext/>
        <w:spacing w:after="0"/>
        <w:jc w:val="both"/>
      </w:pPr>
      <w:r>
        <w:rPr>
          <w:noProof/>
        </w:rPr>
        <w:drawing>
          <wp:inline distT="0" distB="0" distL="0" distR="0" wp14:anchorId="04374596" wp14:editId="57754F27">
            <wp:extent cx="5943600" cy="13887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88745"/>
                    </a:xfrm>
                    <a:prstGeom prst="rect">
                      <a:avLst/>
                    </a:prstGeom>
                  </pic:spPr>
                </pic:pic>
              </a:graphicData>
            </a:graphic>
          </wp:inline>
        </w:drawing>
      </w:r>
    </w:p>
    <w:p w:rsidR="00BD17E3" w:rsidRDefault="00BD17E3" w:rsidP="00BD17E3">
      <w:pPr>
        <w:pStyle w:val="Caption"/>
        <w:jc w:val="both"/>
        <w:rPr>
          <w:noProof/>
        </w:rPr>
      </w:pPr>
      <w:r>
        <w:t xml:space="preserve">Figure </w:t>
      </w:r>
      <w:r>
        <w:fldChar w:fldCharType="begin"/>
      </w:r>
      <w:r>
        <w:instrText xml:space="preserve"> SEQ Figure \* ARABIC </w:instrText>
      </w:r>
      <w:r>
        <w:fldChar w:fldCharType="separate"/>
      </w:r>
      <w:r>
        <w:rPr>
          <w:noProof/>
        </w:rPr>
        <w:t>2</w:t>
      </w:r>
      <w:r>
        <w:fldChar w:fldCharType="end"/>
      </w:r>
      <w:r>
        <w:rPr>
          <w:noProof/>
        </w:rPr>
        <w:t xml:space="preserve"> Carp using (a) MIP, (b) Compositing, and (c) Compositing with colors</w:t>
      </w:r>
    </w:p>
    <w:p w:rsidR="00BD17E3" w:rsidRPr="00611205" w:rsidRDefault="00BD17E3" w:rsidP="00BD17E3">
      <w:pPr>
        <w:jc w:val="both"/>
      </w:pPr>
      <w:r>
        <w:t xml:space="preserve">Figure </w:t>
      </w:r>
      <w:r w:rsidRPr="00A64B26">
        <w:rPr>
          <w:color w:val="FF0000"/>
        </w:rPr>
        <w:t xml:space="preserve">XXX </w:t>
      </w:r>
      <w:r>
        <w:t>shows the top view of a backpack filled with different items. The difference between (a), (b) and (c) is not very large. In (a) the different items can be distinguished better than in (b) and (c). The items that are placed at the left, bottom and right sides are very similarly visualized. However, the items that are in the middle of the image become more blurry when using compositing instead of MIP.</w:t>
      </w:r>
    </w:p>
    <w:p w:rsidR="00BD17E3" w:rsidRDefault="00BD17E3" w:rsidP="00BD17E3">
      <w:pPr>
        <w:keepNext/>
        <w:jc w:val="both"/>
      </w:pPr>
      <w:r>
        <w:rPr>
          <w:noProof/>
        </w:rPr>
        <w:drawing>
          <wp:inline distT="0" distB="0" distL="0" distR="0" wp14:anchorId="4A6A65D5" wp14:editId="6ED16DF9">
            <wp:extent cx="5943600" cy="23075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07590"/>
                    </a:xfrm>
                    <a:prstGeom prst="rect">
                      <a:avLst/>
                    </a:prstGeom>
                  </pic:spPr>
                </pic:pic>
              </a:graphicData>
            </a:graphic>
          </wp:inline>
        </w:drawing>
      </w:r>
    </w:p>
    <w:p w:rsidR="00BD17E3" w:rsidRDefault="00BD17E3" w:rsidP="00BD17E3">
      <w:pPr>
        <w:pStyle w:val="Caption"/>
        <w:jc w:val="both"/>
        <w:rPr>
          <w:noProof/>
        </w:rPr>
      </w:pPr>
      <w:r>
        <w:t xml:space="preserve">Figure </w:t>
      </w:r>
      <w:r>
        <w:fldChar w:fldCharType="begin"/>
      </w:r>
      <w:r>
        <w:instrText xml:space="preserve"> SEQ Figure \* ARABIC </w:instrText>
      </w:r>
      <w:r>
        <w:fldChar w:fldCharType="separate"/>
      </w:r>
      <w:r>
        <w:rPr>
          <w:noProof/>
        </w:rPr>
        <w:t>3</w:t>
      </w:r>
      <w:r>
        <w:fldChar w:fldCharType="end"/>
      </w:r>
      <w:r w:rsidRPr="0076679D">
        <w:t xml:space="preserve"> </w:t>
      </w:r>
      <w:r>
        <w:rPr>
          <w:noProof/>
        </w:rPr>
        <w:t>Backpack using (a) MIP, (b) Compositing and (c) Compositing with colors</w:t>
      </w:r>
    </w:p>
    <w:p w:rsidR="00BD17E3" w:rsidRDefault="00BD17E3" w:rsidP="00BD17E3">
      <w:pPr>
        <w:pStyle w:val="Caption"/>
        <w:jc w:val="both"/>
        <w:rPr>
          <w:noProof/>
        </w:rPr>
      </w:pPr>
      <w:r>
        <w:br w:type="page"/>
      </w:r>
    </w:p>
    <w:p w:rsidR="00BD17E3" w:rsidRPr="00611205" w:rsidRDefault="00BD17E3" w:rsidP="00BD17E3">
      <w:pPr>
        <w:jc w:val="both"/>
      </w:pPr>
      <w:r>
        <w:lastRenderedPageBreak/>
        <w:t xml:space="preserve">Figure </w:t>
      </w:r>
      <w:r w:rsidRPr="00A64B26">
        <w:rPr>
          <w:color w:val="FF0000"/>
        </w:rPr>
        <w:t xml:space="preserve">XXX </w:t>
      </w:r>
      <w:r>
        <w:t>visualizes a tooth. In (a) the tooth’s shape is clearly illustrated. The tooth appears to be in some kind of box; in (a) we see a grey box around the tooth. Remarkably (b) does not show any hint of what object is hidden in the grey box. This strongly illustrates the weak point of compositing, namely that some details of the image can get lost. In this particular case, the “detail” that gets lost is actually the most important part of the image.</w:t>
      </w:r>
    </w:p>
    <w:p w:rsidR="00BD17E3" w:rsidRDefault="00BD17E3" w:rsidP="00BD17E3">
      <w:pPr>
        <w:keepNext/>
        <w:spacing w:after="0"/>
        <w:jc w:val="both"/>
      </w:pPr>
      <w:r>
        <w:rPr>
          <w:noProof/>
        </w:rPr>
        <w:drawing>
          <wp:inline distT="0" distB="0" distL="0" distR="0" wp14:anchorId="7374E23D" wp14:editId="661836DE">
            <wp:extent cx="4105275" cy="1839479"/>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5275" cy="1839479"/>
                    </a:xfrm>
                    <a:prstGeom prst="rect">
                      <a:avLst/>
                    </a:prstGeom>
                  </pic:spPr>
                </pic:pic>
              </a:graphicData>
            </a:graphic>
          </wp:inline>
        </w:drawing>
      </w:r>
    </w:p>
    <w:p w:rsidR="00BD17E3" w:rsidRDefault="00BD17E3" w:rsidP="00BD17E3">
      <w:pPr>
        <w:pStyle w:val="Caption"/>
        <w:jc w:val="both"/>
      </w:pPr>
      <w:r>
        <w:t xml:space="preserve">Figure </w:t>
      </w:r>
      <w:r>
        <w:fldChar w:fldCharType="begin"/>
      </w:r>
      <w:r>
        <w:instrText xml:space="preserve"> SEQ Figure \* ARABIC </w:instrText>
      </w:r>
      <w:r>
        <w:fldChar w:fldCharType="separate"/>
      </w:r>
      <w:r>
        <w:rPr>
          <w:noProof/>
        </w:rPr>
        <w:t>4</w:t>
      </w:r>
      <w:r>
        <w:fldChar w:fldCharType="end"/>
      </w:r>
      <w:r>
        <w:t xml:space="preserve"> Tooth using (a) MIP and (b) Compositing</w:t>
      </w:r>
    </w:p>
    <w:p w:rsidR="00BD17E3" w:rsidRPr="00611205" w:rsidRDefault="00BD17E3" w:rsidP="00BD17E3">
      <w:pPr>
        <w:jc w:val="both"/>
      </w:pPr>
      <w:r>
        <w:t xml:space="preserve">Figure </w:t>
      </w:r>
      <w:r w:rsidRPr="00A64B26">
        <w:rPr>
          <w:color w:val="FF0000"/>
        </w:rPr>
        <w:t xml:space="preserve">XXX </w:t>
      </w:r>
      <w:r>
        <w:t xml:space="preserve">visualizes a tomato. These visualizations show different aspects of the tomato. In (a) a cross section of the tomato can be seen.  Figure </w:t>
      </w:r>
      <w:r w:rsidRPr="00A64B26">
        <w:rPr>
          <w:color w:val="FF0000"/>
        </w:rPr>
        <w:t>XXX</w:t>
      </w:r>
      <w:r>
        <w:t xml:space="preserve"> (b) and (c) display the outside of the tomato. The colored tomato illustrates the strong point of compositing mentioned above. Namely, the use of coloring can make it much clearer what is seen. For example, when you see (a) you will probably not immediately see that it is a cross section of a tomato. However, if you see (c) it is much more obvious that a tomato is shown.</w:t>
      </w:r>
    </w:p>
    <w:p w:rsidR="00BD17E3" w:rsidRDefault="00BD17E3" w:rsidP="00BD17E3">
      <w:pPr>
        <w:keepNext/>
        <w:jc w:val="both"/>
      </w:pPr>
      <w:r>
        <w:rPr>
          <w:noProof/>
        </w:rPr>
        <w:drawing>
          <wp:inline distT="0" distB="0" distL="0" distR="0" wp14:anchorId="49FDD477" wp14:editId="29CCAFB3">
            <wp:extent cx="5943600" cy="22688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68855"/>
                    </a:xfrm>
                    <a:prstGeom prst="rect">
                      <a:avLst/>
                    </a:prstGeom>
                  </pic:spPr>
                </pic:pic>
              </a:graphicData>
            </a:graphic>
          </wp:inline>
        </w:drawing>
      </w:r>
    </w:p>
    <w:p w:rsidR="00BD17E3" w:rsidRDefault="00BD17E3" w:rsidP="00BD17E3">
      <w:pPr>
        <w:pStyle w:val="Caption"/>
        <w:jc w:val="both"/>
      </w:pPr>
      <w:r>
        <w:t xml:space="preserve">Figure </w:t>
      </w:r>
      <w:r>
        <w:fldChar w:fldCharType="begin"/>
      </w:r>
      <w:r>
        <w:instrText xml:space="preserve"> SEQ Figure \* ARABIC </w:instrText>
      </w:r>
      <w:r>
        <w:fldChar w:fldCharType="separate"/>
      </w:r>
      <w:r>
        <w:rPr>
          <w:noProof/>
        </w:rPr>
        <w:t>5</w:t>
      </w:r>
      <w:r>
        <w:fldChar w:fldCharType="end"/>
      </w:r>
      <w:r w:rsidRPr="00E54177">
        <w:t xml:space="preserve"> </w:t>
      </w:r>
      <w:r>
        <w:t xml:space="preserve">Tomato </w:t>
      </w:r>
      <w:r w:rsidRPr="00604983">
        <w:t>using (a) MIP, (b) Compositing and (c) Compositing with colors</w:t>
      </w:r>
    </w:p>
    <w:p w:rsidR="00BD17E3" w:rsidRDefault="00BD17E3" w:rsidP="00BD17E3">
      <w:r>
        <w:br w:type="page"/>
      </w:r>
    </w:p>
    <w:p w:rsidR="00BD17E3" w:rsidRDefault="00BD17E3" w:rsidP="00BD17E3">
      <w:pPr>
        <w:spacing w:after="0"/>
        <w:jc w:val="both"/>
        <w:rPr>
          <w:rFonts w:cstheme="minorHAnsi"/>
          <w:b/>
          <w:sz w:val="24"/>
        </w:rPr>
      </w:pPr>
      <w:r>
        <w:rPr>
          <w:rFonts w:cstheme="minorHAnsi"/>
          <w:b/>
          <w:sz w:val="24"/>
        </w:rPr>
        <w:lastRenderedPageBreak/>
        <w:t xml:space="preserve">Tri-linear interpolation </w:t>
      </w:r>
    </w:p>
    <w:p w:rsidR="00BD17E3" w:rsidRPr="00506DA1" w:rsidRDefault="00BD17E3" w:rsidP="00BD17E3">
      <w:pPr>
        <w:spacing w:after="0"/>
        <w:jc w:val="both"/>
        <w:rPr>
          <w:rFonts w:cstheme="minorHAnsi"/>
          <w:b/>
          <w:i/>
        </w:rPr>
      </w:pPr>
      <w:r w:rsidRPr="00506DA1">
        <w:rPr>
          <w:rFonts w:cstheme="minorHAnsi"/>
          <w:b/>
          <w:i/>
        </w:rPr>
        <w:t>Implementation</w:t>
      </w:r>
    </w:p>
    <w:p w:rsidR="00BD17E3" w:rsidRPr="00DE79E5" w:rsidRDefault="00BD17E3" w:rsidP="00BD17E3">
      <w:pPr>
        <w:spacing w:after="0"/>
        <w:jc w:val="both"/>
        <w:rPr>
          <w:rFonts w:cstheme="minorHAnsi"/>
        </w:rPr>
      </w:pPr>
      <w:r>
        <w:rPr>
          <w:rFonts w:cstheme="minorHAnsi"/>
        </w:rPr>
        <w:t>For the implementation of tri-linear interpolation we computed x</w:t>
      </w:r>
      <w:r>
        <w:rPr>
          <w:rFonts w:cstheme="minorHAnsi"/>
          <w:vertAlign w:val="subscript"/>
        </w:rPr>
        <w:t>0</w:t>
      </w:r>
      <w:r>
        <w:rPr>
          <w:rFonts w:cstheme="minorHAnsi"/>
        </w:rPr>
        <w:t>, x</w:t>
      </w:r>
      <w:r>
        <w:rPr>
          <w:rFonts w:cstheme="minorHAnsi"/>
          <w:vertAlign w:val="subscript"/>
        </w:rPr>
        <w:t>1</w:t>
      </w:r>
      <w:r>
        <w:rPr>
          <w:rFonts w:cstheme="minorHAnsi"/>
        </w:rPr>
        <w:t>, x</w:t>
      </w:r>
      <w:r>
        <w:rPr>
          <w:rFonts w:cstheme="minorHAnsi"/>
          <w:vertAlign w:val="subscript"/>
        </w:rPr>
        <w:t>2</w:t>
      </w:r>
      <w:r>
        <w:rPr>
          <w:rFonts w:cstheme="minorHAnsi"/>
        </w:rPr>
        <w:t>, x</w:t>
      </w:r>
      <w:r>
        <w:rPr>
          <w:rFonts w:cstheme="minorHAnsi"/>
          <w:vertAlign w:val="subscript"/>
        </w:rPr>
        <w:t>3</w:t>
      </w:r>
      <w:r>
        <w:rPr>
          <w:rFonts w:cstheme="minorHAnsi"/>
        </w:rPr>
        <w:t>, x</w:t>
      </w:r>
      <w:r>
        <w:rPr>
          <w:rFonts w:cstheme="minorHAnsi"/>
          <w:vertAlign w:val="subscript"/>
        </w:rPr>
        <w:t>4</w:t>
      </w:r>
      <w:r>
        <w:rPr>
          <w:rFonts w:cstheme="minorHAnsi"/>
        </w:rPr>
        <w:t>, x</w:t>
      </w:r>
      <w:r>
        <w:rPr>
          <w:rFonts w:cstheme="minorHAnsi"/>
          <w:vertAlign w:val="subscript"/>
        </w:rPr>
        <w:t>5</w:t>
      </w:r>
      <w:r>
        <w:rPr>
          <w:rFonts w:cstheme="minorHAnsi"/>
        </w:rPr>
        <w:t>, x</w:t>
      </w:r>
      <w:r>
        <w:rPr>
          <w:rFonts w:cstheme="minorHAnsi"/>
          <w:vertAlign w:val="subscript"/>
        </w:rPr>
        <w:t>6</w:t>
      </w:r>
      <w:r>
        <w:rPr>
          <w:rFonts w:cstheme="minorHAnsi"/>
        </w:rPr>
        <w:t>, x</w:t>
      </w:r>
      <w:r>
        <w:rPr>
          <w:rFonts w:cstheme="minorHAnsi"/>
          <w:vertAlign w:val="subscript"/>
        </w:rPr>
        <w:t>7</w:t>
      </w:r>
      <w:r>
        <w:rPr>
          <w:rFonts w:cstheme="minorHAnsi"/>
        </w:rPr>
        <w:t xml:space="preserve"> as in the picture given in the slides, which can also be seen in Figure </w:t>
      </w:r>
      <w:r>
        <w:rPr>
          <w:rFonts w:cstheme="minorHAnsi"/>
          <w:color w:val="FF0000"/>
        </w:rPr>
        <w:t>XXX</w:t>
      </w:r>
      <w:r>
        <w:rPr>
          <w:rFonts w:cstheme="minorHAnsi"/>
        </w:rPr>
        <w:t>.</w:t>
      </w:r>
    </w:p>
    <w:p w:rsidR="00BD17E3" w:rsidRDefault="00BD17E3" w:rsidP="00BD17E3">
      <w:pPr>
        <w:keepNext/>
        <w:spacing w:after="0"/>
        <w:jc w:val="both"/>
      </w:pPr>
      <w:r>
        <w:rPr>
          <w:noProof/>
        </w:rPr>
        <w:drawing>
          <wp:inline distT="0" distB="0" distL="0" distR="0" wp14:anchorId="2C7D3108" wp14:editId="59CED2ED">
            <wp:extent cx="149542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95425" cy="1524000"/>
                    </a:xfrm>
                    <a:prstGeom prst="rect">
                      <a:avLst/>
                    </a:prstGeom>
                  </pic:spPr>
                </pic:pic>
              </a:graphicData>
            </a:graphic>
          </wp:inline>
        </w:drawing>
      </w:r>
    </w:p>
    <w:p w:rsidR="00BD17E3" w:rsidRDefault="00BD17E3" w:rsidP="00BD17E3">
      <w:pPr>
        <w:pStyle w:val="Caption"/>
        <w:jc w:val="both"/>
      </w:pPr>
      <w:r>
        <w:t xml:space="preserve">Figure </w:t>
      </w:r>
      <w:r>
        <w:fldChar w:fldCharType="begin"/>
      </w:r>
      <w:r>
        <w:instrText xml:space="preserve"> SEQ Figure \* ARABIC </w:instrText>
      </w:r>
      <w:r>
        <w:fldChar w:fldCharType="separate"/>
      </w:r>
      <w:r>
        <w:rPr>
          <w:noProof/>
        </w:rPr>
        <w:t>6</w:t>
      </w:r>
      <w:r>
        <w:fldChar w:fldCharType="end"/>
      </w:r>
      <w:r w:rsidRPr="00E54177">
        <w:t xml:space="preserve"> </w:t>
      </w:r>
      <w:r>
        <w:t>Tri-linear interpolation model with points</w:t>
      </w:r>
    </w:p>
    <w:p w:rsidR="00BD17E3" w:rsidRDefault="00BD17E3" w:rsidP="00BD17E3">
      <w:pPr>
        <w:spacing w:after="0"/>
        <w:jc w:val="both"/>
        <w:rPr>
          <w:rFonts w:cstheme="minorHAnsi"/>
        </w:rPr>
      </w:pPr>
      <w:r>
        <w:rPr>
          <w:rFonts w:cstheme="minorHAnsi"/>
        </w:rPr>
        <w:t>To illustrate how exactly we computed these points, we show how we computed point x</w:t>
      </w:r>
      <w:r>
        <w:rPr>
          <w:rFonts w:cstheme="minorHAnsi"/>
          <w:vertAlign w:val="subscript"/>
        </w:rPr>
        <w:t>5</w:t>
      </w:r>
      <w:r>
        <w:rPr>
          <w:rFonts w:cstheme="minorHAnsi"/>
        </w:rPr>
        <w:t>:</w:t>
      </w:r>
    </w:p>
    <w:p w:rsidR="00BD17E3" w:rsidRDefault="00BD17E3" w:rsidP="00BD17E3">
      <w:pPr>
        <w:spacing w:after="0"/>
        <w:jc w:val="both"/>
        <w:rPr>
          <w:rFonts w:cstheme="minorHAnsi"/>
        </w:rPr>
      </w:pPr>
      <w:r w:rsidRPr="005B1395">
        <w:rPr>
          <w:rFonts w:ascii="Consolas" w:hAnsi="Consolas" w:cstheme="minorHAnsi"/>
        </w:rPr>
        <w:t>int x5 = getVoxel(new double[]{pixelCoord[0] + 1, pixelCoord[1], pixelCoord[2] + 1})</w:t>
      </w:r>
    </w:p>
    <w:p w:rsidR="00BD17E3" w:rsidRDefault="00BD17E3" w:rsidP="00BD17E3">
      <w:pPr>
        <w:spacing w:after="0"/>
        <w:jc w:val="both"/>
        <w:rPr>
          <w:rFonts w:cstheme="minorHAnsi"/>
        </w:rPr>
      </w:pPr>
      <w:r>
        <w:rPr>
          <w:rFonts w:cstheme="minorHAnsi"/>
        </w:rPr>
        <w:t xml:space="preserve">The other points are computed similarly. </w:t>
      </w:r>
    </w:p>
    <w:p w:rsidR="00BD17E3" w:rsidRDefault="00BD17E3" w:rsidP="00BD17E3">
      <w:pPr>
        <w:spacing w:after="0"/>
        <w:jc w:val="both"/>
        <w:rPr>
          <w:rFonts w:cstheme="minorHAnsi"/>
        </w:rPr>
      </w:pPr>
      <w:r>
        <w:rPr>
          <w:rFonts w:cstheme="minorHAnsi"/>
        </w:rPr>
        <w:t xml:space="preserve">Then we compute </w:t>
      </w:r>
      <w:r>
        <w:rPr>
          <w:rFonts w:ascii="Consolas" w:hAnsi="Consolas" w:cstheme="minorHAnsi"/>
        </w:rPr>
        <w:t>alpha</w:t>
      </w:r>
      <w:r>
        <w:rPr>
          <w:rFonts w:cstheme="minorHAnsi"/>
        </w:rPr>
        <w:t xml:space="preserve">, </w:t>
      </w:r>
      <w:r>
        <w:rPr>
          <w:rFonts w:ascii="Consolas" w:hAnsi="Consolas" w:cstheme="minorHAnsi"/>
        </w:rPr>
        <w:t>beta</w:t>
      </w:r>
      <w:r>
        <w:rPr>
          <w:rFonts w:cstheme="minorHAnsi"/>
        </w:rPr>
        <w:t xml:space="preserve"> and </w:t>
      </w:r>
      <w:r>
        <w:rPr>
          <w:rFonts w:ascii="Consolas" w:hAnsi="Consolas" w:cstheme="minorHAnsi"/>
        </w:rPr>
        <w:t>gamma</w:t>
      </w:r>
      <w:r>
        <w:rPr>
          <w:rFonts w:cstheme="minorHAnsi"/>
        </w:rPr>
        <w:t>. We do this as follows:</w:t>
      </w:r>
    </w:p>
    <w:p w:rsidR="00BD17E3" w:rsidRPr="00AA5151" w:rsidRDefault="00BD17E3" w:rsidP="00BD17E3">
      <w:pPr>
        <w:spacing w:after="0"/>
        <w:jc w:val="both"/>
        <w:rPr>
          <w:rFonts w:ascii="Consolas" w:hAnsi="Consolas" w:cstheme="minorHAnsi"/>
        </w:rPr>
      </w:pPr>
      <w:r w:rsidRPr="00AA5151">
        <w:rPr>
          <w:rFonts w:ascii="Consolas" w:hAnsi="Consolas" w:cstheme="minorHAnsi"/>
        </w:rPr>
        <w:t>double alpha = pixelCoord</w:t>
      </w:r>
      <w:r>
        <w:rPr>
          <w:rFonts w:ascii="Consolas" w:hAnsi="Consolas" w:cstheme="minorHAnsi"/>
        </w:rPr>
        <w:t>[0] - Math.floor(pixelCoord[0])</w:t>
      </w:r>
    </w:p>
    <w:p w:rsidR="00BD17E3" w:rsidRDefault="00BD17E3" w:rsidP="00BD17E3">
      <w:pPr>
        <w:spacing w:after="0"/>
        <w:jc w:val="both"/>
        <w:rPr>
          <w:rFonts w:cstheme="minorHAnsi"/>
        </w:rPr>
      </w:pPr>
      <w:r>
        <w:rPr>
          <w:rFonts w:cstheme="minorHAnsi"/>
        </w:rPr>
        <w:t xml:space="preserve">This sets </w:t>
      </w:r>
      <w:r>
        <w:rPr>
          <w:rFonts w:ascii="Consolas" w:hAnsi="Consolas" w:cstheme="minorHAnsi"/>
        </w:rPr>
        <w:t>alpha</w:t>
      </w:r>
      <w:r>
        <w:rPr>
          <w:rFonts w:cstheme="minorHAnsi"/>
        </w:rPr>
        <w:t xml:space="preserve"> to be the value after the decimal point of </w:t>
      </w:r>
      <w:r w:rsidRPr="00AA5151">
        <w:rPr>
          <w:rFonts w:ascii="Consolas" w:hAnsi="Consolas" w:cstheme="minorHAnsi"/>
        </w:rPr>
        <w:t>pixelCoord[0]</w:t>
      </w:r>
      <w:r>
        <w:rPr>
          <w:rFonts w:cstheme="minorHAnsi"/>
        </w:rPr>
        <w:t xml:space="preserve">.For </w:t>
      </w:r>
      <w:r>
        <w:rPr>
          <w:rFonts w:ascii="Consolas" w:hAnsi="Consolas" w:cstheme="minorHAnsi"/>
        </w:rPr>
        <w:t>beta</w:t>
      </w:r>
      <w:r>
        <w:rPr>
          <w:rFonts w:cstheme="minorHAnsi"/>
        </w:rPr>
        <w:t xml:space="preserve"> and </w:t>
      </w:r>
      <w:r>
        <w:rPr>
          <w:rFonts w:ascii="Consolas" w:hAnsi="Consolas" w:cstheme="minorHAnsi"/>
        </w:rPr>
        <w:t>gamma</w:t>
      </w:r>
      <w:r>
        <w:rPr>
          <w:rFonts w:cstheme="minorHAnsi"/>
        </w:rPr>
        <w:t xml:space="preserve"> we use the same computation but instead of </w:t>
      </w:r>
      <w:r w:rsidRPr="00AA5151">
        <w:rPr>
          <w:rFonts w:ascii="Consolas" w:hAnsi="Consolas" w:cstheme="minorHAnsi"/>
        </w:rPr>
        <w:t>pixelCoord[0]</w:t>
      </w:r>
      <w:r>
        <w:rPr>
          <w:rFonts w:cstheme="minorHAnsi"/>
        </w:rPr>
        <w:t xml:space="preserve"> we use </w:t>
      </w:r>
      <w:r>
        <w:rPr>
          <w:rFonts w:ascii="Consolas" w:hAnsi="Consolas" w:cstheme="minorHAnsi"/>
        </w:rPr>
        <w:t>pixelCoord[1</w:t>
      </w:r>
      <w:r w:rsidRPr="00AA5151">
        <w:rPr>
          <w:rFonts w:ascii="Consolas" w:hAnsi="Consolas" w:cstheme="minorHAnsi"/>
        </w:rPr>
        <w:t>]</w:t>
      </w:r>
      <w:r>
        <w:rPr>
          <w:rFonts w:ascii="Consolas" w:hAnsi="Consolas" w:cstheme="minorHAnsi"/>
        </w:rPr>
        <w:t xml:space="preserve"> </w:t>
      </w:r>
      <w:r>
        <w:rPr>
          <w:rFonts w:cstheme="minorHAnsi"/>
        </w:rPr>
        <w:t xml:space="preserve">and </w:t>
      </w:r>
      <w:r>
        <w:rPr>
          <w:rFonts w:ascii="Consolas" w:hAnsi="Consolas" w:cstheme="minorHAnsi"/>
        </w:rPr>
        <w:t>pixelCoord[2</w:t>
      </w:r>
      <w:r w:rsidRPr="00AA5151">
        <w:rPr>
          <w:rFonts w:ascii="Consolas" w:hAnsi="Consolas" w:cstheme="minorHAnsi"/>
        </w:rPr>
        <w:t>]</w:t>
      </w:r>
      <w:r>
        <w:rPr>
          <w:rFonts w:cstheme="minorHAnsi"/>
        </w:rPr>
        <w:t xml:space="preserve"> respectively. </w:t>
      </w:r>
    </w:p>
    <w:p w:rsidR="00BD17E3" w:rsidRDefault="00BD17E3" w:rsidP="00BD17E3">
      <w:pPr>
        <w:spacing w:after="0"/>
        <w:jc w:val="both"/>
        <w:rPr>
          <w:rFonts w:cstheme="minorHAnsi"/>
        </w:rPr>
      </w:pPr>
      <w:r>
        <w:rPr>
          <w:rFonts w:cstheme="minorHAnsi"/>
        </w:rPr>
        <w:t xml:space="preserve">Finally, we implemented the formula as given in the slides, namely: </w:t>
      </w:r>
    </w:p>
    <w:p w:rsidR="00BD17E3" w:rsidRPr="00DE79E5" w:rsidRDefault="00BD17E3" w:rsidP="00BD17E3">
      <w:pPr>
        <w:spacing w:after="0"/>
        <w:jc w:val="both"/>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X</m:t>
              </m:r>
            </m:sub>
          </m:sSub>
          <m:r>
            <w:rPr>
              <w:rFonts w:ascii="Cambria Math" w:hAnsi="Cambria Math" w:cstheme="minorHAnsi"/>
            </w:rPr>
            <m:t>=</m:t>
          </m:r>
          <m:d>
            <m:dPr>
              <m:ctrlPr>
                <w:rPr>
                  <w:rFonts w:ascii="Cambria Math" w:hAnsi="Cambria Math" w:cstheme="minorHAnsi"/>
                  <w:i/>
                </w:rPr>
              </m:ctrlPr>
            </m:dPr>
            <m:e>
              <m:r>
                <w:rPr>
                  <w:rFonts w:ascii="Cambria Math" w:hAnsi="Cambria Math" w:cstheme="minorHAnsi"/>
                </w:rPr>
                <m:t>1-α</m:t>
              </m:r>
            </m:e>
          </m:d>
          <m:d>
            <m:dPr>
              <m:ctrlPr>
                <w:rPr>
                  <w:rFonts w:ascii="Cambria Math" w:hAnsi="Cambria Math" w:cstheme="minorHAnsi"/>
                  <w:i/>
                </w:rPr>
              </m:ctrlPr>
            </m:dPr>
            <m:e>
              <m:r>
                <w:rPr>
                  <w:rFonts w:ascii="Cambria Math" w:hAnsi="Cambria Math" w:cstheme="minorHAnsi"/>
                </w:rPr>
                <m:t>1-β</m:t>
              </m:r>
            </m:e>
          </m:d>
          <m:d>
            <m:dPr>
              <m:ctrlPr>
                <w:rPr>
                  <w:rFonts w:ascii="Cambria Math" w:hAnsi="Cambria Math" w:cstheme="minorHAnsi"/>
                  <w:i/>
                </w:rPr>
              </m:ctrlPr>
            </m:dPr>
            <m:e>
              <m:r>
                <w:rPr>
                  <w:rFonts w:ascii="Cambria Math" w:hAnsi="Cambria Math" w:cstheme="minorHAnsi"/>
                </w:rPr>
                <m:t>1-γ</m:t>
              </m:r>
            </m:e>
          </m:d>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0</m:t>
                  </m:r>
                </m:sub>
              </m:sSub>
            </m:sub>
          </m:sSub>
          <m:r>
            <w:rPr>
              <w:rFonts w:ascii="Cambria Math" w:eastAsiaTheme="minorEastAsia" w:hAnsi="Cambria Math" w:cstheme="minorHAnsi"/>
            </w:rPr>
            <m:t>+α</m:t>
          </m:r>
          <m:d>
            <m:dPr>
              <m:ctrlPr>
                <w:rPr>
                  <w:rFonts w:ascii="Cambria Math" w:hAnsi="Cambria Math" w:cstheme="minorHAnsi"/>
                  <w:i/>
                </w:rPr>
              </m:ctrlPr>
            </m:dPr>
            <m:e>
              <m:r>
                <w:rPr>
                  <w:rFonts w:ascii="Cambria Math" w:hAnsi="Cambria Math" w:cstheme="minorHAnsi"/>
                </w:rPr>
                <m:t>1-β</m:t>
              </m:r>
            </m:e>
          </m:d>
          <m:d>
            <m:dPr>
              <m:ctrlPr>
                <w:rPr>
                  <w:rFonts w:ascii="Cambria Math" w:hAnsi="Cambria Math" w:cstheme="minorHAnsi"/>
                  <w:i/>
                </w:rPr>
              </m:ctrlPr>
            </m:dPr>
            <m:e>
              <m:r>
                <w:rPr>
                  <w:rFonts w:ascii="Cambria Math" w:hAnsi="Cambria Math" w:cstheme="minorHAnsi"/>
                </w:rPr>
                <m:t>1-γ</m:t>
              </m:r>
            </m:e>
          </m:d>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sub>
          </m:sSub>
          <m:r>
            <w:rPr>
              <w:rFonts w:ascii="Cambria Math" w:eastAsiaTheme="minorEastAsia" w:hAnsi="Cambria Math" w:cstheme="minorHAnsi"/>
            </w:rPr>
            <m:t>+</m:t>
          </m:r>
          <m:d>
            <m:dPr>
              <m:ctrlPr>
                <w:rPr>
                  <w:rFonts w:ascii="Cambria Math" w:hAnsi="Cambria Math" w:cstheme="minorHAnsi"/>
                  <w:i/>
                </w:rPr>
              </m:ctrlPr>
            </m:dPr>
            <m:e>
              <m:r>
                <w:rPr>
                  <w:rFonts w:ascii="Cambria Math" w:hAnsi="Cambria Math" w:cstheme="minorHAnsi"/>
                </w:rPr>
                <m:t>1-α</m:t>
              </m:r>
            </m:e>
          </m:d>
          <m:r>
            <w:rPr>
              <w:rFonts w:ascii="Cambria Math" w:hAnsi="Cambria Math" w:cstheme="minorHAnsi"/>
            </w:rPr>
            <m:t>β</m:t>
          </m:r>
          <m:d>
            <m:dPr>
              <m:ctrlPr>
                <w:rPr>
                  <w:rFonts w:ascii="Cambria Math" w:hAnsi="Cambria Math" w:cstheme="minorHAnsi"/>
                  <w:i/>
                </w:rPr>
              </m:ctrlPr>
            </m:dPr>
            <m:e>
              <m:r>
                <w:rPr>
                  <w:rFonts w:ascii="Cambria Math" w:hAnsi="Cambria Math" w:cstheme="minorHAnsi"/>
                </w:rPr>
                <m:t>1-γ</m:t>
              </m:r>
            </m:e>
          </m:d>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sub>
          </m:sSub>
          <m:r>
            <w:rPr>
              <w:rFonts w:ascii="Cambria Math" w:eastAsiaTheme="minorEastAsia" w:hAnsi="Cambria Math" w:cstheme="minorHAnsi"/>
            </w:rPr>
            <m:t>+</m:t>
          </m:r>
        </m:oMath>
      </m:oMathPara>
    </w:p>
    <w:p w:rsidR="00BD17E3" w:rsidRPr="00DE79E5" w:rsidRDefault="00BD17E3" w:rsidP="00BD17E3">
      <w:pPr>
        <w:spacing w:after="0"/>
        <w:jc w:val="both"/>
        <w:rPr>
          <w:rFonts w:eastAsiaTheme="minorEastAsia" w:cstheme="minorHAnsi"/>
        </w:rPr>
      </w:pPr>
      <m:oMathPara>
        <m:oMath>
          <m:r>
            <w:rPr>
              <w:rFonts w:ascii="Cambria Math" w:eastAsiaTheme="minorEastAsia" w:hAnsi="Cambria Math" w:cstheme="minorHAnsi"/>
            </w:rPr>
            <m:t>αβ</m:t>
          </m:r>
          <m:d>
            <m:dPr>
              <m:ctrlPr>
                <w:rPr>
                  <w:rFonts w:ascii="Cambria Math" w:hAnsi="Cambria Math" w:cstheme="minorHAnsi"/>
                  <w:i/>
                </w:rPr>
              </m:ctrlPr>
            </m:dPr>
            <m:e>
              <m:r>
                <w:rPr>
                  <w:rFonts w:ascii="Cambria Math" w:hAnsi="Cambria Math" w:cstheme="minorHAnsi"/>
                </w:rPr>
                <m:t>1-γ</m:t>
              </m:r>
            </m:e>
          </m:d>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3</m:t>
                  </m:r>
                </m:sub>
              </m:sSub>
            </m:sub>
          </m:sSub>
          <m:r>
            <w:rPr>
              <w:rFonts w:ascii="Cambria Math" w:eastAsiaTheme="minorEastAsia" w:hAnsi="Cambria Math" w:cstheme="minorHAnsi"/>
            </w:rPr>
            <m:t>+</m:t>
          </m:r>
          <m:d>
            <m:dPr>
              <m:ctrlPr>
                <w:rPr>
                  <w:rFonts w:ascii="Cambria Math" w:hAnsi="Cambria Math" w:cstheme="minorHAnsi"/>
                  <w:i/>
                </w:rPr>
              </m:ctrlPr>
            </m:dPr>
            <m:e>
              <m:r>
                <w:rPr>
                  <w:rFonts w:ascii="Cambria Math" w:hAnsi="Cambria Math" w:cstheme="minorHAnsi"/>
                </w:rPr>
                <m:t>1-α</m:t>
              </m:r>
            </m:e>
          </m:d>
          <m:d>
            <m:dPr>
              <m:ctrlPr>
                <w:rPr>
                  <w:rFonts w:ascii="Cambria Math" w:hAnsi="Cambria Math" w:cstheme="minorHAnsi"/>
                  <w:i/>
                </w:rPr>
              </m:ctrlPr>
            </m:dPr>
            <m:e>
              <m:r>
                <w:rPr>
                  <w:rFonts w:ascii="Cambria Math" w:hAnsi="Cambria Math" w:cstheme="minorHAnsi"/>
                </w:rPr>
                <m:t>1-β</m:t>
              </m:r>
            </m:e>
          </m:d>
          <m:r>
            <w:rPr>
              <w:rFonts w:ascii="Cambria Math" w:hAnsi="Cambria Math" w:cstheme="minorHAnsi"/>
            </w:rPr>
            <m:t>γ</m:t>
          </m:r>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4</m:t>
                  </m:r>
                </m:sub>
              </m:sSub>
            </m:sub>
          </m:sSub>
          <m:r>
            <w:rPr>
              <w:rFonts w:ascii="Cambria Math" w:eastAsiaTheme="minorEastAsia" w:hAnsi="Cambria Math" w:cstheme="minorHAnsi"/>
            </w:rPr>
            <m:t>+</m:t>
          </m:r>
          <m:r>
            <w:rPr>
              <w:rFonts w:ascii="Cambria Math" w:hAnsi="Cambria Math" w:cstheme="minorHAnsi"/>
            </w:rPr>
            <m:t>α</m:t>
          </m:r>
          <m:d>
            <m:dPr>
              <m:ctrlPr>
                <w:rPr>
                  <w:rFonts w:ascii="Cambria Math" w:hAnsi="Cambria Math" w:cstheme="minorHAnsi"/>
                  <w:i/>
                </w:rPr>
              </m:ctrlPr>
            </m:dPr>
            <m:e>
              <m:r>
                <w:rPr>
                  <w:rFonts w:ascii="Cambria Math" w:hAnsi="Cambria Math" w:cstheme="minorHAnsi"/>
                </w:rPr>
                <m:t>1-β</m:t>
              </m:r>
            </m:e>
          </m:d>
          <m:r>
            <w:rPr>
              <w:rFonts w:ascii="Cambria Math" w:hAnsi="Cambria Math" w:cstheme="minorHAnsi"/>
            </w:rPr>
            <m:t>γ</m:t>
          </m:r>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5</m:t>
                  </m:r>
                </m:sub>
              </m:sSub>
            </m:sub>
          </m:sSub>
          <m:r>
            <w:rPr>
              <w:rFonts w:ascii="Cambria Math" w:eastAsiaTheme="minorEastAsia" w:hAnsi="Cambria Math" w:cstheme="minorHAnsi"/>
            </w:rPr>
            <m:t>+</m:t>
          </m:r>
          <m:d>
            <m:dPr>
              <m:ctrlPr>
                <w:rPr>
                  <w:rFonts w:ascii="Cambria Math" w:hAnsi="Cambria Math" w:cstheme="minorHAnsi"/>
                  <w:i/>
                </w:rPr>
              </m:ctrlPr>
            </m:dPr>
            <m:e>
              <m:r>
                <w:rPr>
                  <w:rFonts w:ascii="Cambria Math" w:hAnsi="Cambria Math" w:cstheme="minorHAnsi"/>
                </w:rPr>
                <m:t>1-α</m:t>
              </m:r>
            </m:e>
          </m:d>
          <m:r>
            <w:rPr>
              <w:rFonts w:ascii="Cambria Math" w:hAnsi="Cambria Math" w:cstheme="minorHAnsi"/>
            </w:rPr>
            <m:t>βγ</m:t>
          </m:r>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6</m:t>
                  </m:r>
                </m:sub>
              </m:sSub>
            </m:sub>
          </m:sSub>
          <m:r>
            <w:rPr>
              <w:rFonts w:ascii="Cambria Math" w:eastAsiaTheme="minorEastAsia" w:hAnsi="Cambria Math" w:cstheme="minorHAnsi"/>
            </w:rPr>
            <m:t>+</m:t>
          </m:r>
          <m:r>
            <w:rPr>
              <w:rFonts w:ascii="Cambria Math" w:hAnsi="Cambria Math" w:cstheme="minorHAnsi"/>
            </w:rPr>
            <m:t>αβγ</m:t>
          </m:r>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7</m:t>
                  </m:r>
                </m:sub>
              </m:sSub>
            </m:sub>
          </m:sSub>
        </m:oMath>
      </m:oMathPara>
    </w:p>
    <w:p w:rsidR="00BD17E3" w:rsidRDefault="00BD17E3" w:rsidP="00BD17E3">
      <w:pPr>
        <w:spacing w:after="0"/>
        <w:jc w:val="both"/>
        <w:rPr>
          <w:rFonts w:cstheme="minorHAnsi"/>
        </w:rPr>
      </w:pPr>
      <w:r>
        <w:rPr>
          <w:rFonts w:cstheme="minorHAnsi"/>
        </w:rPr>
        <w:t xml:space="preserve">Here we used the variables </w:t>
      </w:r>
      <w:r>
        <w:rPr>
          <w:rFonts w:ascii="Consolas" w:hAnsi="Consolas" w:cstheme="minorHAnsi"/>
        </w:rPr>
        <w:t>alpha</w:t>
      </w:r>
      <w:r>
        <w:rPr>
          <w:rFonts w:cstheme="minorHAnsi"/>
        </w:rPr>
        <w:t xml:space="preserve">, </w:t>
      </w:r>
      <w:r>
        <w:rPr>
          <w:rFonts w:ascii="Consolas" w:hAnsi="Consolas" w:cstheme="minorHAnsi"/>
        </w:rPr>
        <w:t>beta</w:t>
      </w:r>
      <w:r>
        <w:rPr>
          <w:rFonts w:cstheme="minorHAnsi"/>
        </w:rPr>
        <w:t xml:space="preserve">, </w:t>
      </w:r>
      <w:r>
        <w:rPr>
          <w:rFonts w:ascii="Consolas" w:hAnsi="Consolas" w:cstheme="minorHAnsi"/>
        </w:rPr>
        <w:t>gamma</w:t>
      </w:r>
      <w:r>
        <w:rPr>
          <w:rFonts w:cstheme="minorHAnsi"/>
        </w:rPr>
        <w:t xml:space="preserve">, </w:t>
      </w:r>
      <w:r>
        <w:rPr>
          <w:rFonts w:ascii="Consolas" w:hAnsi="Consolas" w:cstheme="minorHAnsi"/>
        </w:rPr>
        <w:t>x0</w:t>
      </w:r>
      <w:r>
        <w:rPr>
          <w:rFonts w:cstheme="minorHAnsi"/>
        </w:rPr>
        <w:t xml:space="preserve"> , </w:t>
      </w:r>
      <w:r>
        <w:rPr>
          <w:rFonts w:ascii="Consolas" w:hAnsi="Consolas" w:cstheme="minorHAnsi"/>
        </w:rPr>
        <w:t>x1</w:t>
      </w:r>
      <w:r>
        <w:rPr>
          <w:rFonts w:cstheme="minorHAnsi"/>
        </w:rPr>
        <w:t xml:space="preserve">, </w:t>
      </w:r>
      <w:r>
        <w:rPr>
          <w:rFonts w:ascii="Consolas" w:hAnsi="Consolas" w:cstheme="minorHAnsi"/>
        </w:rPr>
        <w:t>x2</w:t>
      </w:r>
      <w:r>
        <w:rPr>
          <w:rFonts w:cstheme="minorHAnsi"/>
        </w:rPr>
        <w:t xml:space="preserve">, </w:t>
      </w:r>
      <w:r>
        <w:rPr>
          <w:rFonts w:ascii="Consolas" w:hAnsi="Consolas" w:cstheme="minorHAnsi"/>
        </w:rPr>
        <w:t>x3</w:t>
      </w:r>
      <w:r>
        <w:rPr>
          <w:rFonts w:cstheme="minorHAnsi"/>
        </w:rPr>
        <w:t xml:space="preserve">, </w:t>
      </w:r>
      <w:r>
        <w:rPr>
          <w:rFonts w:ascii="Consolas" w:hAnsi="Consolas" w:cstheme="minorHAnsi"/>
        </w:rPr>
        <w:t>x4</w:t>
      </w:r>
      <w:r>
        <w:rPr>
          <w:rFonts w:cstheme="minorHAnsi"/>
        </w:rPr>
        <w:t xml:space="preserve">, </w:t>
      </w:r>
      <w:r>
        <w:rPr>
          <w:rFonts w:ascii="Consolas" w:hAnsi="Consolas" w:cstheme="minorHAnsi"/>
        </w:rPr>
        <w:t>x5</w:t>
      </w:r>
      <w:r>
        <w:rPr>
          <w:rFonts w:cstheme="minorHAnsi"/>
        </w:rPr>
        <w:t xml:space="preserve">, </w:t>
      </w:r>
      <w:r>
        <w:rPr>
          <w:rFonts w:ascii="Consolas" w:hAnsi="Consolas" w:cstheme="minorHAnsi"/>
        </w:rPr>
        <w:t>x6</w:t>
      </w:r>
      <w:r>
        <w:rPr>
          <w:rFonts w:cstheme="minorHAnsi"/>
        </w:rPr>
        <w:t xml:space="preserve">, </w:t>
      </w:r>
      <w:r>
        <w:rPr>
          <w:rFonts w:ascii="Consolas" w:hAnsi="Consolas" w:cstheme="minorHAnsi"/>
        </w:rPr>
        <w:t>x7</w:t>
      </w:r>
      <w:r>
        <w:rPr>
          <w:rFonts w:cstheme="minorHAnsi"/>
        </w:rPr>
        <w:t>, which we computed before.</w:t>
      </w:r>
    </w:p>
    <w:p w:rsidR="00BD17E3" w:rsidRDefault="00BD17E3" w:rsidP="00BD17E3">
      <w:pPr>
        <w:spacing w:after="0"/>
        <w:jc w:val="both"/>
        <w:rPr>
          <w:rFonts w:cstheme="minorHAnsi"/>
        </w:rPr>
      </w:pPr>
    </w:p>
    <w:p w:rsidR="00BD17E3" w:rsidRPr="005204F5" w:rsidRDefault="00BD17E3" w:rsidP="00BD17E3">
      <w:pPr>
        <w:spacing w:after="0"/>
        <w:jc w:val="both"/>
        <w:rPr>
          <w:rFonts w:cstheme="minorHAnsi"/>
          <w:b/>
          <w:i/>
          <w:color w:val="FF0000"/>
        </w:rPr>
      </w:pPr>
      <w:r w:rsidRPr="005204F5">
        <w:rPr>
          <w:rFonts w:cstheme="minorHAnsi"/>
          <w:b/>
          <w:i/>
          <w:color w:val="FF0000"/>
        </w:rPr>
        <w:t>Results?</w:t>
      </w:r>
    </w:p>
    <w:p w:rsidR="00BD17E3" w:rsidRDefault="00BD17E3" w:rsidP="00BD17E3">
      <w:pPr>
        <w:spacing w:after="0"/>
        <w:jc w:val="both"/>
        <w:rPr>
          <w:rFonts w:cstheme="minorHAnsi"/>
        </w:rPr>
      </w:pPr>
    </w:p>
    <w:p w:rsidR="00BD17E3" w:rsidRPr="00391FB7" w:rsidRDefault="00BD17E3" w:rsidP="00BD17E3">
      <w:pPr>
        <w:spacing w:after="0"/>
        <w:jc w:val="both"/>
        <w:rPr>
          <w:rFonts w:cstheme="minorHAnsi"/>
        </w:rPr>
      </w:pPr>
    </w:p>
    <w:p w:rsidR="00BD17E3" w:rsidRDefault="00BD17E3" w:rsidP="00BD17E3">
      <w:pPr>
        <w:spacing w:after="0"/>
        <w:jc w:val="both"/>
        <w:rPr>
          <w:rFonts w:cstheme="minorHAnsi"/>
          <w:b/>
          <w:sz w:val="24"/>
        </w:rPr>
      </w:pPr>
      <w:r>
        <w:rPr>
          <w:rFonts w:cstheme="minorHAnsi"/>
          <w:b/>
          <w:sz w:val="24"/>
        </w:rPr>
        <w:t>Responsiveness</w:t>
      </w:r>
    </w:p>
    <w:p w:rsidR="00BD17E3" w:rsidRDefault="00BD17E3" w:rsidP="00BD17E3">
      <w:pPr>
        <w:spacing w:after="0"/>
        <w:jc w:val="both"/>
        <w:rPr>
          <w:rFonts w:cstheme="minorHAnsi"/>
        </w:rPr>
      </w:pPr>
      <w:r>
        <w:rPr>
          <w:rFonts w:cstheme="minorHAnsi"/>
        </w:rPr>
        <w:t xml:space="preserve">The raycaster becomes quite slow when using the application. To increase responsiveness during user interaction we introduced the so-called </w:t>
      </w:r>
      <w:r>
        <w:rPr>
          <w:rFonts w:ascii="Consolas" w:hAnsi="Consolas" w:cstheme="minorHAnsi"/>
        </w:rPr>
        <w:t>interactiveMode</w:t>
      </w:r>
      <w:r>
        <w:rPr>
          <w:rFonts w:cstheme="minorHAnsi"/>
        </w:rPr>
        <w:t xml:space="preserve">. This indicates whether there is a lot of user interaction. We check if this is the case, so if </w:t>
      </w:r>
      <w:r>
        <w:rPr>
          <w:rFonts w:ascii="Consolas" w:hAnsi="Consolas" w:cstheme="minorHAnsi"/>
        </w:rPr>
        <w:t>interactiveMode = true</w:t>
      </w:r>
      <w:r>
        <w:rPr>
          <w:rFonts w:cstheme="minorHAnsi"/>
        </w:rPr>
        <w:t xml:space="preserve">. If so, we will not use the tri-linear interpolation method and we increase the variable </w:t>
      </w:r>
      <w:r>
        <w:rPr>
          <w:rFonts w:ascii="Consolas" w:hAnsi="Consolas" w:cstheme="minorHAnsi"/>
        </w:rPr>
        <w:t xml:space="preserve">step </w:t>
      </w:r>
      <w:r>
        <w:rPr>
          <w:rFonts w:cstheme="minorHAnsi"/>
        </w:rPr>
        <w:t xml:space="preserve">to </w:t>
      </w:r>
      <w:r>
        <w:rPr>
          <w:rFonts w:ascii="Consolas" w:hAnsi="Consolas" w:cstheme="minorHAnsi"/>
        </w:rPr>
        <w:t>n</w:t>
      </w:r>
      <w:r>
        <w:rPr>
          <w:rFonts w:cstheme="minorHAnsi"/>
        </w:rPr>
        <w:t xml:space="preserve">, whereas before this was 1. By increasing it to </w:t>
      </w:r>
      <w:r>
        <w:rPr>
          <w:rFonts w:ascii="Consolas" w:hAnsi="Consolas" w:cstheme="minorHAnsi"/>
        </w:rPr>
        <w:t>n</w:t>
      </w:r>
      <w:r>
        <w:rPr>
          <w:rFonts w:cstheme="minorHAnsi"/>
        </w:rPr>
        <w:t xml:space="preserve"> only 1 in each </w:t>
      </w:r>
      <w:r>
        <w:rPr>
          <w:rFonts w:ascii="Consolas" w:hAnsi="Consolas" w:cstheme="minorHAnsi"/>
        </w:rPr>
        <w:t>n</w:t>
      </w:r>
      <w:r>
        <w:rPr>
          <w:rFonts w:cstheme="minorHAnsi"/>
        </w:rPr>
        <w:t xml:space="preserve"> values of a vector is read. This significantly increases responsiveness. However, since we now only look at one </w:t>
      </w:r>
      <w:r>
        <w:rPr>
          <w:rFonts w:ascii="Consolas" w:hAnsi="Consolas" w:cstheme="minorHAnsi"/>
        </w:rPr>
        <w:t>n</w:t>
      </w:r>
      <w:r w:rsidRPr="002B289D">
        <w:rPr>
          <w:rFonts w:cstheme="minorHAnsi"/>
          <w:vertAlign w:val="superscript"/>
        </w:rPr>
        <w:t>th</w:t>
      </w:r>
      <w:r w:rsidRPr="002B289D">
        <w:rPr>
          <w:rFonts w:cstheme="minorHAnsi"/>
        </w:rPr>
        <w:t xml:space="preserve"> </w:t>
      </w:r>
      <w:r>
        <w:rPr>
          <w:rFonts w:cstheme="minorHAnsi"/>
        </w:rPr>
        <w:t>of the values, the resulting image will have a lower resolution. So, we had to make a tradeoff between responsiveness and the quality of the image. We did this by investigating different possibilities.</w:t>
      </w:r>
    </w:p>
    <w:p w:rsidR="00BD17E3" w:rsidRPr="00355386" w:rsidRDefault="00BD17E3" w:rsidP="00BD17E3">
      <w:pPr>
        <w:spacing w:after="0"/>
        <w:jc w:val="both"/>
        <w:rPr>
          <w:rFonts w:cstheme="minorHAnsi"/>
        </w:rPr>
      </w:pPr>
    </w:p>
    <w:p w:rsidR="00BD17E3" w:rsidRDefault="00BD17E3" w:rsidP="00BD17E3">
      <w:pPr>
        <w:keepNext/>
        <w:jc w:val="both"/>
      </w:pPr>
      <w:r>
        <w:rPr>
          <w:noProof/>
        </w:rPr>
        <w:lastRenderedPageBreak/>
        <w:drawing>
          <wp:inline distT="0" distB="0" distL="0" distR="0" wp14:anchorId="6E7EB1D3" wp14:editId="0D78E2CB">
            <wp:extent cx="5950585" cy="23882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0585" cy="2388235"/>
                    </a:xfrm>
                    <a:prstGeom prst="rect">
                      <a:avLst/>
                    </a:prstGeom>
                    <a:noFill/>
                    <a:ln>
                      <a:noFill/>
                    </a:ln>
                  </pic:spPr>
                </pic:pic>
              </a:graphicData>
            </a:graphic>
          </wp:inline>
        </w:drawing>
      </w:r>
    </w:p>
    <w:p w:rsidR="00BD17E3" w:rsidRDefault="00BD17E3" w:rsidP="00BD17E3">
      <w:pPr>
        <w:pStyle w:val="Caption"/>
        <w:jc w:val="both"/>
      </w:pPr>
      <w:r>
        <w:t xml:space="preserve">Figure </w:t>
      </w:r>
      <w:r>
        <w:fldChar w:fldCharType="begin"/>
      </w:r>
      <w:r>
        <w:instrText xml:space="preserve"> SEQ Figure \* ARABIC </w:instrText>
      </w:r>
      <w:r>
        <w:fldChar w:fldCharType="separate"/>
      </w:r>
      <w:r>
        <w:rPr>
          <w:noProof/>
        </w:rPr>
        <w:t>7</w:t>
      </w:r>
      <w:r>
        <w:fldChar w:fldCharType="end"/>
      </w:r>
      <w:r w:rsidRPr="00E54177">
        <w:rPr>
          <w:noProof/>
        </w:rPr>
        <w:t xml:space="preserve"> </w:t>
      </w:r>
      <w:r>
        <w:rPr>
          <w:noProof/>
        </w:rPr>
        <w:t>In (a) step is 1, in (b) step is 4, in (c) step is 8</w:t>
      </w:r>
    </w:p>
    <w:p w:rsidR="00BD17E3" w:rsidRDefault="00BD17E3" w:rsidP="00BD17E3">
      <w:pPr>
        <w:spacing w:after="0"/>
        <w:jc w:val="both"/>
        <w:rPr>
          <w:rFonts w:cstheme="minorHAnsi"/>
        </w:rPr>
      </w:pPr>
      <w:r>
        <w:rPr>
          <w:rFonts w:cstheme="minorHAnsi"/>
        </w:rPr>
        <w:t xml:space="preserve">As can be seen in Figure </w:t>
      </w:r>
      <w:r>
        <w:rPr>
          <w:rFonts w:cstheme="minorHAnsi"/>
          <w:color w:val="FF0000"/>
        </w:rPr>
        <w:t xml:space="preserve">XXX </w:t>
      </w:r>
      <w:r>
        <w:rPr>
          <w:rFonts w:cstheme="minorHAnsi"/>
        </w:rPr>
        <w:t>, the quality of images (a) and (b) does not differ very much, whereas image (c) differs significantly from image (a), particularly visible in the smaller branches of the tree at the top.</w:t>
      </w:r>
    </w:p>
    <w:p w:rsidR="00BD17E3" w:rsidRDefault="00BD17E3" w:rsidP="00BD17E3">
      <w:pPr>
        <w:spacing w:after="0"/>
        <w:jc w:val="both"/>
        <w:rPr>
          <w:rFonts w:cstheme="minorHAnsi"/>
        </w:rPr>
      </w:pPr>
      <w:r>
        <w:rPr>
          <w:rFonts w:cstheme="minorHAnsi"/>
        </w:rPr>
        <w:t xml:space="preserve">When interacting with these different </w:t>
      </w:r>
      <w:r>
        <w:rPr>
          <w:rFonts w:ascii="Consolas" w:hAnsi="Consolas" w:cstheme="minorHAnsi"/>
        </w:rPr>
        <w:t xml:space="preserve">step </w:t>
      </w:r>
      <w:r>
        <w:rPr>
          <w:rFonts w:cstheme="minorHAnsi"/>
        </w:rPr>
        <w:t xml:space="preserve">values, we found that the interaction of (a) is quite slow, the interaction of (b) is acceptable/okay and the interaction of (c) is somewhat faster than (b). </w:t>
      </w:r>
    </w:p>
    <w:p w:rsidR="00BD17E3" w:rsidRPr="002B289D" w:rsidRDefault="00BD17E3" w:rsidP="00BD17E3">
      <w:pPr>
        <w:spacing w:after="0"/>
        <w:jc w:val="both"/>
        <w:rPr>
          <w:rFonts w:cstheme="minorHAnsi"/>
          <w:color w:val="FF0000"/>
        </w:rPr>
      </w:pPr>
      <w:r>
        <w:rPr>
          <w:rFonts w:cstheme="minorHAnsi"/>
        </w:rPr>
        <w:t xml:space="preserve">Therefore, we found that setting (b) gave the best resolution and interaction combination. So, we chose </w:t>
      </w:r>
      <w:r>
        <w:rPr>
          <w:rFonts w:ascii="Consolas" w:hAnsi="Consolas" w:cstheme="minorHAnsi"/>
        </w:rPr>
        <w:t>n</w:t>
      </w:r>
      <w:r>
        <w:rPr>
          <w:rFonts w:cstheme="minorHAnsi"/>
        </w:rPr>
        <w:t xml:space="preserve"> to be equal to 4.</w:t>
      </w:r>
    </w:p>
    <w:p w:rsidR="00BD17E3" w:rsidRDefault="00BD17E3" w:rsidP="00BD17E3">
      <w:pPr>
        <w:spacing w:after="0"/>
        <w:jc w:val="both"/>
        <w:rPr>
          <w:rFonts w:cstheme="minorHAnsi"/>
          <w:b/>
          <w:sz w:val="24"/>
        </w:rPr>
      </w:pPr>
    </w:p>
    <w:p w:rsidR="00BD17E3" w:rsidRPr="000F26A6" w:rsidRDefault="00BD17E3" w:rsidP="00BD17E3">
      <w:pPr>
        <w:spacing w:after="0"/>
        <w:jc w:val="both"/>
        <w:rPr>
          <w:rFonts w:cstheme="minorHAnsi"/>
          <w:b/>
          <w:sz w:val="28"/>
          <w:u w:val="single"/>
        </w:rPr>
      </w:pPr>
      <w:r>
        <w:rPr>
          <w:rFonts w:cstheme="minorHAnsi"/>
          <w:b/>
          <w:sz w:val="28"/>
          <w:u w:val="single"/>
        </w:rPr>
        <w:t>2-D Transfer functions</w:t>
      </w:r>
    </w:p>
    <w:p w:rsidR="00BD17E3" w:rsidRDefault="00BD17E3" w:rsidP="00BD17E3">
      <w:pPr>
        <w:spacing w:after="0"/>
        <w:jc w:val="both"/>
        <w:rPr>
          <w:rFonts w:cstheme="minorHAnsi"/>
          <w:b/>
          <w:sz w:val="24"/>
        </w:rPr>
      </w:pPr>
      <w:r>
        <w:rPr>
          <w:rFonts w:cstheme="minorHAnsi"/>
          <w:b/>
          <w:sz w:val="24"/>
        </w:rPr>
        <w:t>Gradient-based opacity weighting</w:t>
      </w:r>
    </w:p>
    <w:p w:rsidR="00BD17E3" w:rsidRPr="00506DA1" w:rsidRDefault="00BD17E3" w:rsidP="00BD17E3">
      <w:pPr>
        <w:spacing w:after="0"/>
        <w:jc w:val="both"/>
        <w:rPr>
          <w:rFonts w:cstheme="minorHAnsi"/>
          <w:b/>
          <w:i/>
        </w:rPr>
      </w:pPr>
      <w:r w:rsidRPr="00506DA1">
        <w:rPr>
          <w:rFonts w:cstheme="minorHAnsi"/>
          <w:b/>
          <w:i/>
        </w:rPr>
        <w:t>Implementation</w:t>
      </w:r>
    </w:p>
    <w:p w:rsidR="00BD17E3" w:rsidRDefault="00BD17E3" w:rsidP="00BD17E3">
      <w:pPr>
        <w:spacing w:after="0"/>
        <w:jc w:val="both"/>
        <w:rPr>
          <w:rFonts w:cstheme="minorHAnsi"/>
        </w:rPr>
      </w:pPr>
    </w:p>
    <w:p w:rsidR="00BD17E3" w:rsidRPr="00506DA1" w:rsidRDefault="00BD17E3" w:rsidP="00BD17E3">
      <w:pPr>
        <w:spacing w:after="0"/>
        <w:jc w:val="both"/>
        <w:rPr>
          <w:rFonts w:cstheme="minorHAnsi"/>
          <w:b/>
          <w:i/>
        </w:rPr>
      </w:pPr>
      <w:r w:rsidRPr="00506DA1">
        <w:rPr>
          <w:rFonts w:cstheme="minorHAnsi"/>
          <w:b/>
          <w:i/>
        </w:rPr>
        <w:t>Results</w:t>
      </w:r>
    </w:p>
    <w:p w:rsidR="00BD17E3" w:rsidRPr="003E09FF" w:rsidRDefault="00BD17E3" w:rsidP="00BD17E3">
      <w:pPr>
        <w:spacing w:after="0"/>
        <w:jc w:val="both"/>
        <w:rPr>
          <w:rFonts w:cstheme="minorHAnsi"/>
        </w:rPr>
      </w:pPr>
    </w:p>
    <w:p w:rsidR="00BD17E3" w:rsidRPr="001749AE" w:rsidRDefault="00BD17E3" w:rsidP="00BD17E3">
      <w:pPr>
        <w:spacing w:after="0"/>
        <w:jc w:val="both"/>
        <w:rPr>
          <w:rFonts w:cstheme="minorHAnsi"/>
        </w:rPr>
      </w:pPr>
    </w:p>
    <w:p w:rsidR="00BD17E3" w:rsidRDefault="00BD17E3" w:rsidP="00BD17E3">
      <w:pPr>
        <w:spacing w:after="0"/>
        <w:jc w:val="both"/>
        <w:rPr>
          <w:rFonts w:cstheme="minorHAnsi"/>
          <w:b/>
          <w:sz w:val="24"/>
        </w:rPr>
      </w:pPr>
      <w:r>
        <w:rPr>
          <w:rFonts w:cstheme="minorHAnsi"/>
          <w:b/>
          <w:sz w:val="24"/>
        </w:rPr>
        <w:t>Extended triangle widget</w:t>
      </w:r>
    </w:p>
    <w:p w:rsidR="00BD17E3" w:rsidRPr="00506DA1" w:rsidRDefault="00BD17E3" w:rsidP="00BD17E3">
      <w:pPr>
        <w:spacing w:after="0"/>
        <w:jc w:val="both"/>
        <w:rPr>
          <w:rFonts w:cstheme="minorHAnsi"/>
          <w:b/>
          <w:i/>
        </w:rPr>
      </w:pPr>
      <w:r w:rsidRPr="00506DA1">
        <w:rPr>
          <w:rFonts w:cstheme="minorHAnsi"/>
          <w:b/>
          <w:i/>
        </w:rPr>
        <w:t>Implementation</w:t>
      </w:r>
    </w:p>
    <w:p w:rsidR="00BD17E3" w:rsidRDefault="00BD17E3" w:rsidP="00BD17E3">
      <w:pPr>
        <w:spacing w:after="0"/>
        <w:jc w:val="both"/>
        <w:rPr>
          <w:rFonts w:cstheme="minorHAnsi"/>
        </w:rPr>
      </w:pPr>
    </w:p>
    <w:p w:rsidR="00BD17E3" w:rsidRPr="00506DA1" w:rsidRDefault="00BD17E3" w:rsidP="00BD17E3">
      <w:pPr>
        <w:spacing w:after="0"/>
        <w:jc w:val="both"/>
        <w:rPr>
          <w:rFonts w:cstheme="minorHAnsi"/>
          <w:b/>
          <w:i/>
        </w:rPr>
      </w:pPr>
      <w:r w:rsidRPr="00506DA1">
        <w:rPr>
          <w:rFonts w:cstheme="minorHAnsi"/>
          <w:b/>
          <w:i/>
        </w:rPr>
        <w:t>Results</w:t>
      </w:r>
    </w:p>
    <w:p w:rsidR="00BD17E3" w:rsidRDefault="00BD17E3" w:rsidP="00BD17E3">
      <w:pPr>
        <w:spacing w:after="0"/>
        <w:jc w:val="both"/>
        <w:rPr>
          <w:rFonts w:cstheme="minorHAnsi"/>
        </w:rPr>
      </w:pPr>
    </w:p>
    <w:p w:rsidR="00BD17E3" w:rsidRPr="001749AE" w:rsidRDefault="00BD17E3" w:rsidP="00BD17E3">
      <w:pPr>
        <w:spacing w:after="0"/>
        <w:jc w:val="both"/>
        <w:rPr>
          <w:rFonts w:cstheme="minorHAnsi"/>
        </w:rPr>
      </w:pPr>
    </w:p>
    <w:p w:rsidR="00BD17E3" w:rsidRDefault="00BD17E3" w:rsidP="00BD17E3">
      <w:pPr>
        <w:spacing w:after="0"/>
        <w:jc w:val="both"/>
        <w:rPr>
          <w:rFonts w:cstheme="minorHAnsi"/>
          <w:b/>
          <w:sz w:val="24"/>
        </w:rPr>
      </w:pPr>
      <w:r>
        <w:rPr>
          <w:rFonts w:cstheme="minorHAnsi"/>
          <w:b/>
          <w:sz w:val="24"/>
        </w:rPr>
        <w:t>Illumination model</w:t>
      </w:r>
    </w:p>
    <w:p w:rsidR="00BD17E3" w:rsidRPr="00506DA1" w:rsidRDefault="00BD17E3" w:rsidP="00BD17E3">
      <w:pPr>
        <w:spacing w:after="0"/>
        <w:jc w:val="both"/>
        <w:rPr>
          <w:rFonts w:cstheme="minorHAnsi"/>
          <w:b/>
          <w:i/>
        </w:rPr>
      </w:pPr>
      <w:r w:rsidRPr="00506DA1">
        <w:rPr>
          <w:rFonts w:cstheme="minorHAnsi"/>
          <w:b/>
          <w:i/>
        </w:rPr>
        <w:t>Implementation</w:t>
      </w:r>
    </w:p>
    <w:p w:rsidR="00BD17E3" w:rsidRDefault="00BD17E3" w:rsidP="00BD17E3">
      <w:pPr>
        <w:spacing w:after="0"/>
        <w:jc w:val="both"/>
        <w:rPr>
          <w:rFonts w:cstheme="minorHAnsi"/>
        </w:rPr>
      </w:pPr>
    </w:p>
    <w:p w:rsidR="00BD17E3" w:rsidRPr="00506DA1" w:rsidRDefault="00BD17E3" w:rsidP="00BD17E3">
      <w:pPr>
        <w:spacing w:after="0"/>
        <w:jc w:val="both"/>
        <w:rPr>
          <w:rFonts w:cstheme="minorHAnsi"/>
          <w:b/>
          <w:i/>
        </w:rPr>
      </w:pPr>
      <w:r w:rsidRPr="00506DA1">
        <w:rPr>
          <w:rFonts w:cstheme="minorHAnsi"/>
          <w:b/>
          <w:i/>
        </w:rPr>
        <w:t>Results</w:t>
      </w:r>
    </w:p>
    <w:p w:rsidR="00BD17E3" w:rsidRDefault="00BD17E3" w:rsidP="00BD17E3">
      <w:pPr>
        <w:spacing w:after="0"/>
        <w:jc w:val="both"/>
        <w:rPr>
          <w:rFonts w:cstheme="minorHAnsi"/>
        </w:rPr>
      </w:pPr>
    </w:p>
    <w:p w:rsidR="00BD17E3" w:rsidRDefault="00BD17E3" w:rsidP="00BD17E3">
      <w:pPr>
        <w:spacing w:after="0"/>
        <w:jc w:val="both"/>
        <w:rPr>
          <w:rFonts w:cstheme="minorHAnsi"/>
        </w:rPr>
      </w:pPr>
    </w:p>
    <w:p w:rsidR="00BD17E3" w:rsidRDefault="00BD17E3" w:rsidP="00BD17E3">
      <w:pPr>
        <w:spacing w:after="0"/>
        <w:jc w:val="both"/>
        <w:rPr>
          <w:rFonts w:cstheme="minorHAnsi"/>
          <w:b/>
          <w:sz w:val="28"/>
          <w:u w:val="single"/>
        </w:rPr>
      </w:pPr>
      <w:r>
        <w:rPr>
          <w:rFonts w:cstheme="minorHAnsi"/>
          <w:b/>
          <w:sz w:val="28"/>
          <w:u w:val="single"/>
        </w:rPr>
        <w:t>Comparison of techniques</w:t>
      </w:r>
    </w:p>
    <w:p w:rsidR="00BD17E3" w:rsidRDefault="00BD17E3" w:rsidP="00BD17E3">
      <w:pPr>
        <w:spacing w:after="0"/>
        <w:jc w:val="both"/>
        <w:rPr>
          <w:rFonts w:cstheme="minorHAnsi"/>
          <w:color w:val="FF0000"/>
        </w:rPr>
      </w:pPr>
      <w:r>
        <w:rPr>
          <w:rFonts w:cstheme="minorHAnsi"/>
          <w:color w:val="FF0000"/>
        </w:rPr>
        <w:t>Compare the results obtained from various data sets of the different approaches</w:t>
      </w:r>
    </w:p>
    <w:p w:rsidR="00BD17E3" w:rsidRPr="00627067" w:rsidRDefault="00BD17E3" w:rsidP="00BD17E3">
      <w:pPr>
        <w:spacing w:after="0"/>
        <w:jc w:val="both"/>
        <w:rPr>
          <w:rFonts w:cstheme="minorHAnsi"/>
          <w:color w:val="FF0000"/>
        </w:rPr>
      </w:pPr>
      <w:r>
        <w:rPr>
          <w:rFonts w:cstheme="minorHAnsi"/>
          <w:color w:val="FF0000"/>
        </w:rPr>
        <w:lastRenderedPageBreak/>
        <w:t>The comparisons should clearly demonstrate the strengths and weaknesses of each of the techniques.</w:t>
      </w:r>
    </w:p>
    <w:p w:rsidR="00BD17E3" w:rsidRDefault="00BD17E3" w:rsidP="00BD17E3">
      <w:pPr>
        <w:spacing w:after="0"/>
        <w:jc w:val="both"/>
        <w:rPr>
          <w:rFonts w:cstheme="minorHAnsi"/>
        </w:rPr>
      </w:pPr>
    </w:p>
    <w:p w:rsidR="00BD17E3" w:rsidRDefault="00BD17E3" w:rsidP="00BD17E3">
      <w:pPr>
        <w:spacing w:after="0"/>
        <w:jc w:val="both"/>
        <w:rPr>
          <w:rFonts w:cstheme="minorHAnsi"/>
        </w:rPr>
      </w:pPr>
    </w:p>
    <w:p w:rsidR="00BD17E3" w:rsidRDefault="00BD17E3" w:rsidP="00BD17E3">
      <w:pPr>
        <w:spacing w:after="0"/>
        <w:jc w:val="both"/>
        <w:rPr>
          <w:rFonts w:cstheme="minorHAnsi"/>
          <w:color w:val="FF0000"/>
        </w:rPr>
      </w:pPr>
      <w:r w:rsidRPr="00627067">
        <w:rPr>
          <w:rFonts w:cstheme="minorHAnsi"/>
          <w:color w:val="FF0000"/>
        </w:rPr>
        <w:t xml:space="preserve">For </w:t>
      </w:r>
      <w:r>
        <w:rPr>
          <w:rFonts w:cstheme="minorHAnsi"/>
          <w:color w:val="FF0000"/>
        </w:rPr>
        <w:t>“</w:t>
      </w:r>
      <w:r w:rsidRPr="00627067">
        <w:rPr>
          <w:rFonts w:cstheme="minorHAnsi"/>
          <w:color w:val="FF0000"/>
        </w:rPr>
        <w:t>results</w:t>
      </w:r>
      <w:r>
        <w:rPr>
          <w:rFonts w:cstheme="minorHAnsi"/>
          <w:color w:val="FF0000"/>
        </w:rPr>
        <w:t>”</w:t>
      </w:r>
      <w:r w:rsidRPr="00627067">
        <w:rPr>
          <w:rFonts w:cstheme="minorHAnsi"/>
          <w:color w:val="FF0000"/>
        </w:rPr>
        <w:t xml:space="preserve">: the techniques should be applied to several data sets, interesting details in the data </w:t>
      </w:r>
      <w:r>
        <w:rPr>
          <w:rFonts w:cstheme="minorHAnsi"/>
          <w:color w:val="FF0000"/>
        </w:rPr>
        <w:t xml:space="preserve">should be </w:t>
      </w:r>
      <w:r w:rsidRPr="00627067">
        <w:rPr>
          <w:rFonts w:cstheme="minorHAnsi"/>
          <w:color w:val="FF0000"/>
        </w:rPr>
        <w:t>reported by showing a good set of transfer functions. The exploration process should involve extensive experimentation with the parameters of the various approaches.</w:t>
      </w:r>
    </w:p>
    <w:p w:rsidR="00BD17E3" w:rsidRDefault="00BD17E3" w:rsidP="00BD17E3">
      <w:pPr>
        <w:spacing w:after="0"/>
        <w:jc w:val="both"/>
        <w:rPr>
          <w:rFonts w:cstheme="minorHAnsi"/>
          <w:color w:val="FF0000"/>
        </w:rPr>
      </w:pPr>
    </w:p>
    <w:p w:rsidR="00BD17E3" w:rsidRDefault="00BD17E3" w:rsidP="00BD17E3">
      <w:pPr>
        <w:spacing w:after="0"/>
        <w:jc w:val="both"/>
        <w:rPr>
          <w:rFonts w:cstheme="minorHAnsi"/>
          <w:color w:val="FF0000"/>
        </w:rPr>
      </w:pPr>
    </w:p>
    <w:p w:rsidR="00BD17E3" w:rsidRDefault="00BD17E3" w:rsidP="00BD17E3">
      <w:pPr>
        <w:spacing w:after="0"/>
        <w:jc w:val="both"/>
        <w:rPr>
          <w:rFonts w:cstheme="minorHAnsi"/>
          <w:color w:val="FF0000"/>
        </w:rPr>
      </w:pPr>
    </w:p>
    <w:p w:rsidR="00BD17E3" w:rsidRDefault="00BD17E3" w:rsidP="00BD17E3">
      <w:pPr>
        <w:spacing w:after="0"/>
        <w:jc w:val="both"/>
        <w:rPr>
          <w:rFonts w:cstheme="minorHAnsi"/>
          <w:color w:val="FF0000"/>
        </w:rPr>
      </w:pPr>
    </w:p>
    <w:p w:rsidR="00BD17E3" w:rsidRPr="00627067" w:rsidRDefault="00BD17E3" w:rsidP="00BD17E3">
      <w:pPr>
        <w:spacing w:after="0"/>
        <w:jc w:val="both"/>
        <w:rPr>
          <w:rFonts w:cstheme="minorHAnsi"/>
          <w:color w:val="FF0000"/>
        </w:rPr>
      </w:pPr>
    </w:p>
    <w:p w:rsidR="003A378D" w:rsidRPr="00BD17E3" w:rsidRDefault="003A378D" w:rsidP="00BD17E3">
      <w:bookmarkStart w:id="0" w:name="_GoBack"/>
      <w:bookmarkEnd w:id="0"/>
    </w:p>
    <w:sectPr w:rsidR="003A378D" w:rsidRPr="00BD1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7224A2"/>
    <w:multiLevelType w:val="hybridMultilevel"/>
    <w:tmpl w:val="2D78B546"/>
    <w:lvl w:ilvl="0" w:tplc="2B54C0A0">
      <w:start w:val="1"/>
      <w:numFmt w:val="lowerLetter"/>
      <w:lvlText w:val="(%1)"/>
      <w:lvlJc w:val="left"/>
      <w:pPr>
        <w:ind w:left="2520" w:hanging="21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9F8"/>
    <w:rsid w:val="000F26A6"/>
    <w:rsid w:val="001749AE"/>
    <w:rsid w:val="00206374"/>
    <w:rsid w:val="00236553"/>
    <w:rsid w:val="00271745"/>
    <w:rsid w:val="002B289D"/>
    <w:rsid w:val="00343259"/>
    <w:rsid w:val="00355386"/>
    <w:rsid w:val="00391FB7"/>
    <w:rsid w:val="003A378D"/>
    <w:rsid w:val="003E09FF"/>
    <w:rsid w:val="0049063F"/>
    <w:rsid w:val="0059178E"/>
    <w:rsid w:val="00627067"/>
    <w:rsid w:val="00791B55"/>
    <w:rsid w:val="00844B9B"/>
    <w:rsid w:val="009421D8"/>
    <w:rsid w:val="009549E9"/>
    <w:rsid w:val="00B109F8"/>
    <w:rsid w:val="00B86BBF"/>
    <w:rsid w:val="00BC3CCB"/>
    <w:rsid w:val="00BD17E3"/>
    <w:rsid w:val="00DC0AE7"/>
    <w:rsid w:val="00E41C21"/>
    <w:rsid w:val="00ED2C63"/>
    <w:rsid w:val="00FE6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620AE0-D7E6-41E4-9C8E-A3130E410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7E3"/>
  </w:style>
  <w:style w:type="paragraph" w:styleId="Heading1">
    <w:name w:val="heading 1"/>
    <w:basedOn w:val="Normal"/>
    <w:next w:val="Normal"/>
    <w:link w:val="Heading1Char"/>
    <w:uiPriority w:val="9"/>
    <w:qFormat/>
    <w:rsid w:val="00B10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109F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9F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109F8"/>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355386"/>
    <w:pPr>
      <w:spacing w:after="200" w:line="240" w:lineRule="auto"/>
    </w:pPr>
    <w:rPr>
      <w:i/>
      <w:iCs/>
      <w:color w:val="44546A" w:themeColor="text2"/>
      <w:sz w:val="18"/>
      <w:szCs w:val="18"/>
    </w:rPr>
  </w:style>
  <w:style w:type="paragraph" w:styleId="ListParagraph">
    <w:name w:val="List Paragraph"/>
    <w:basedOn w:val="Normal"/>
    <w:uiPriority w:val="34"/>
    <w:qFormat/>
    <w:rsid w:val="00355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76C05-F370-4831-8191-AB3C9FE0E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7</Pages>
  <Words>1643</Words>
  <Characters>9367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lois</dc:creator>
  <cp:keywords/>
  <dc:description/>
  <cp:lastModifiedBy>lois</cp:lastModifiedBy>
  <cp:revision>22</cp:revision>
  <dcterms:created xsi:type="dcterms:W3CDTF">2016-11-23T11:33:00Z</dcterms:created>
  <dcterms:modified xsi:type="dcterms:W3CDTF">2016-12-07T15:12:00Z</dcterms:modified>
</cp:coreProperties>
</file>